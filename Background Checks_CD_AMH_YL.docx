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BFE4C" w14:textId="77777777" w:rsidR="00B17006" w:rsidRPr="00B17006" w:rsidRDefault="00B17006" w:rsidP="00B17006">
      <w:pPr>
        <w:spacing w:after="0" w:line="240" w:lineRule="auto"/>
        <w:rPr>
          <w:rFonts w:ascii="Times New Roman" w:eastAsia="Times New Roman" w:hAnsi="Times New Roman" w:cs="Times New Roman"/>
          <w:sz w:val="24"/>
          <w:szCs w:val="24"/>
        </w:rPr>
      </w:pPr>
    </w:p>
    <w:p w14:paraId="33B765DA" w14:textId="2FFCF72E" w:rsidR="00B17006" w:rsidRPr="00B17006" w:rsidRDefault="00B17006" w:rsidP="00B17006">
      <w:pPr>
        <w:spacing w:after="240" w:line="240" w:lineRule="auto"/>
        <w:rPr>
          <w:rFonts w:ascii="Times New Roman" w:eastAsia="Times New Roman" w:hAnsi="Times New Roman" w:cs="Times New Roman"/>
          <w:b/>
          <w:bCs/>
          <w:color w:val="000000"/>
          <w:sz w:val="24"/>
          <w:szCs w:val="24"/>
        </w:rPr>
      </w:pPr>
      <w:r w:rsidRPr="00B17006">
        <w:rPr>
          <w:rFonts w:ascii="Times New Roman" w:eastAsia="Times New Roman" w:hAnsi="Times New Roman" w:cs="Times New Roman"/>
          <w:b/>
          <w:bCs/>
          <w:color w:val="000000"/>
          <w:sz w:val="24"/>
          <w:szCs w:val="24"/>
        </w:rPr>
        <w:t xml:space="preserve">Prevalence of </w:t>
      </w:r>
      <w:del w:id="0" w:author="Yang Liu" w:date="2018-10-21T15:16:00Z">
        <w:r w:rsidRPr="00B17006" w:rsidDel="000702D8">
          <w:rPr>
            <w:rFonts w:ascii="Times New Roman" w:eastAsia="Times New Roman" w:hAnsi="Times New Roman" w:cs="Times New Roman"/>
            <w:b/>
            <w:bCs/>
            <w:color w:val="000000"/>
            <w:sz w:val="24"/>
            <w:szCs w:val="24"/>
          </w:rPr>
          <w:delText>Background Checks</w:delText>
        </w:r>
      </w:del>
      <w:ins w:id="1" w:author="Yang Liu" w:date="2018-10-21T15:16:00Z">
        <w:r w:rsidR="000702D8">
          <w:rPr>
            <w:rFonts w:ascii="Times New Roman" w:eastAsia="Times New Roman" w:hAnsi="Times New Roman" w:cs="Times New Roman"/>
            <w:b/>
            <w:bCs/>
            <w:color w:val="000000"/>
            <w:sz w:val="24"/>
            <w:szCs w:val="24"/>
          </w:rPr>
          <w:t>Responsible Selling Behaviors</w:t>
        </w:r>
      </w:ins>
      <w:r w:rsidRPr="00B17006">
        <w:rPr>
          <w:rFonts w:ascii="Times New Roman" w:eastAsia="Times New Roman" w:hAnsi="Times New Roman" w:cs="Times New Roman"/>
          <w:b/>
          <w:bCs/>
          <w:color w:val="000000"/>
          <w:sz w:val="24"/>
          <w:szCs w:val="24"/>
        </w:rPr>
        <w:t xml:space="preserve"> in </w:t>
      </w:r>
      <w:ins w:id="2" w:author="Yang Liu" w:date="2018-10-21T15:16:00Z">
        <w:r w:rsidR="000702D8">
          <w:rPr>
            <w:rFonts w:ascii="Times New Roman" w:eastAsia="Times New Roman" w:hAnsi="Times New Roman" w:cs="Times New Roman"/>
            <w:b/>
            <w:bCs/>
            <w:color w:val="000000"/>
            <w:sz w:val="24"/>
            <w:szCs w:val="24"/>
          </w:rPr>
          <w:t xml:space="preserve">An </w:t>
        </w:r>
      </w:ins>
      <w:r w:rsidRPr="00B17006">
        <w:rPr>
          <w:rFonts w:ascii="Times New Roman" w:eastAsia="Times New Roman" w:hAnsi="Times New Roman" w:cs="Times New Roman"/>
          <w:b/>
          <w:bCs/>
          <w:color w:val="000000"/>
          <w:sz w:val="24"/>
          <w:szCs w:val="24"/>
        </w:rPr>
        <w:t xml:space="preserve">Online Firearms </w:t>
      </w:r>
      <w:ins w:id="3" w:author="Yang Liu" w:date="2018-10-21T15:17:00Z">
        <w:r w:rsidR="000702D8">
          <w:rPr>
            <w:rFonts w:ascii="Times New Roman" w:eastAsia="Times New Roman" w:hAnsi="Times New Roman" w:cs="Times New Roman"/>
            <w:b/>
            <w:bCs/>
            <w:color w:val="000000"/>
            <w:sz w:val="24"/>
            <w:szCs w:val="24"/>
          </w:rPr>
          <w:t>Marketplace</w:t>
        </w:r>
      </w:ins>
      <w:commentRangeStart w:id="4"/>
      <w:del w:id="5" w:author="Yang Liu" w:date="2018-10-21T15:17:00Z">
        <w:r w:rsidRPr="00B17006" w:rsidDel="000702D8">
          <w:rPr>
            <w:rFonts w:ascii="Times New Roman" w:eastAsia="Times New Roman" w:hAnsi="Times New Roman" w:cs="Times New Roman"/>
            <w:b/>
            <w:bCs/>
            <w:color w:val="000000"/>
            <w:sz w:val="24"/>
            <w:szCs w:val="24"/>
          </w:rPr>
          <w:delText>Sales</w:delText>
        </w:r>
      </w:del>
      <w:commentRangeEnd w:id="4"/>
      <w:r w:rsidR="00637B9E">
        <w:rPr>
          <w:rStyle w:val="CommentReference"/>
        </w:rPr>
        <w:commentReference w:id="4"/>
      </w:r>
    </w:p>
    <w:p w14:paraId="1DCB3789" w14:textId="177EE0D4" w:rsidR="00B17006" w:rsidRPr="00B17006" w:rsidRDefault="00B17006" w:rsidP="00B17006">
      <w:pPr>
        <w:spacing w:after="240" w:line="240" w:lineRule="auto"/>
        <w:rPr>
          <w:rFonts w:ascii="Times New Roman" w:eastAsia="Times New Roman" w:hAnsi="Times New Roman" w:cs="Times New Roman"/>
          <w:sz w:val="24"/>
          <w:szCs w:val="24"/>
        </w:rPr>
      </w:pPr>
      <w:r w:rsidRPr="00B17006">
        <w:rPr>
          <w:rFonts w:ascii="Times New Roman" w:eastAsia="Times New Roman" w:hAnsi="Times New Roman" w:cs="Times New Roman"/>
          <w:color w:val="000000"/>
          <w:sz w:val="24"/>
          <w:szCs w:val="24"/>
        </w:rPr>
        <w:t>In 201</w:t>
      </w:r>
      <w:ins w:id="6" w:author="Ashley Hernandez" w:date="2018-10-18T09:58:00Z">
        <w:r w:rsidR="003E6A4F">
          <w:rPr>
            <w:rFonts w:ascii="Times New Roman" w:eastAsia="Times New Roman" w:hAnsi="Times New Roman" w:cs="Times New Roman"/>
            <w:color w:val="000000"/>
            <w:sz w:val="24"/>
            <w:szCs w:val="24"/>
          </w:rPr>
          <w:t>6</w:t>
        </w:r>
      </w:ins>
      <w:del w:id="7" w:author="Ashley Hernandez" w:date="2018-10-18T09:58:00Z">
        <w:r w:rsidRPr="00B17006" w:rsidDel="003E6A4F">
          <w:rPr>
            <w:rFonts w:ascii="Times New Roman" w:eastAsia="Times New Roman" w:hAnsi="Times New Roman" w:cs="Times New Roman"/>
            <w:color w:val="000000"/>
            <w:sz w:val="24"/>
            <w:szCs w:val="24"/>
          </w:rPr>
          <w:delText>5</w:delText>
        </w:r>
      </w:del>
      <w:r w:rsidRPr="00B17006">
        <w:rPr>
          <w:rFonts w:ascii="Times New Roman" w:eastAsia="Times New Roman" w:hAnsi="Times New Roman" w:cs="Times New Roman"/>
          <w:color w:val="000000"/>
          <w:sz w:val="24"/>
          <w:szCs w:val="24"/>
        </w:rPr>
        <w:t xml:space="preserve">, </w:t>
      </w:r>
      <w:del w:id="8" w:author="Ashley Hernandez" w:date="2018-10-18T09:57:00Z">
        <w:r w:rsidRPr="00B17006" w:rsidDel="003E6A4F">
          <w:rPr>
            <w:rFonts w:ascii="Times New Roman" w:eastAsia="Times New Roman" w:hAnsi="Times New Roman" w:cs="Times New Roman"/>
            <w:color w:val="000000"/>
            <w:sz w:val="24"/>
            <w:szCs w:val="24"/>
          </w:rPr>
          <w:delText>36,252</w:delText>
        </w:r>
      </w:del>
      <w:ins w:id="9" w:author="Ashley Hernandez" w:date="2018-10-18T09:57:00Z">
        <w:r w:rsidR="003E6A4F">
          <w:rPr>
            <w:rFonts w:ascii="Times New Roman" w:eastAsia="Times New Roman" w:hAnsi="Times New Roman" w:cs="Times New Roman"/>
            <w:color w:val="000000"/>
            <w:sz w:val="24"/>
            <w:szCs w:val="24"/>
          </w:rPr>
          <w:t>37,353</w:t>
        </w:r>
      </w:ins>
      <w:r w:rsidRPr="00B17006">
        <w:rPr>
          <w:rFonts w:ascii="Times New Roman" w:eastAsia="Times New Roman" w:hAnsi="Times New Roman" w:cs="Times New Roman"/>
          <w:color w:val="000000"/>
          <w:sz w:val="24"/>
          <w:szCs w:val="24"/>
        </w:rPr>
        <w:t xml:space="preserve"> persons died in the United States from firearm-related injuries; another </w:t>
      </w:r>
      <w:commentRangeStart w:id="10"/>
      <w:commentRangeStart w:id="11"/>
      <w:commentRangeStart w:id="12"/>
      <w:del w:id="13" w:author="Ashley Hernandez" w:date="2018-10-18T09:41:00Z">
        <w:r w:rsidRPr="00B17006" w:rsidDel="008A063A">
          <w:rPr>
            <w:rFonts w:ascii="Times New Roman" w:eastAsia="Times New Roman" w:hAnsi="Times New Roman" w:cs="Times New Roman"/>
            <w:color w:val="000000"/>
            <w:sz w:val="24"/>
            <w:szCs w:val="24"/>
          </w:rPr>
          <w:delText>XX,000</w:delText>
        </w:r>
      </w:del>
      <w:ins w:id="14" w:author="Ashley Hernandez" w:date="2018-10-18T09:41:00Z">
        <w:r w:rsidR="008A063A">
          <w:rPr>
            <w:rFonts w:ascii="Times New Roman" w:eastAsia="Times New Roman" w:hAnsi="Times New Roman" w:cs="Times New Roman"/>
            <w:color w:val="000000"/>
            <w:sz w:val="24"/>
            <w:szCs w:val="24"/>
          </w:rPr>
          <w:t>80,184</w:t>
        </w:r>
      </w:ins>
      <w:r w:rsidRPr="00B17006">
        <w:rPr>
          <w:rFonts w:ascii="Times New Roman" w:eastAsia="Times New Roman" w:hAnsi="Times New Roman" w:cs="Times New Roman"/>
          <w:color w:val="000000"/>
          <w:sz w:val="24"/>
          <w:szCs w:val="24"/>
        </w:rPr>
        <w:t xml:space="preserve"> </w:t>
      </w:r>
      <w:commentRangeEnd w:id="10"/>
      <w:r>
        <w:rPr>
          <w:rStyle w:val="CommentReference"/>
        </w:rPr>
        <w:commentReference w:id="10"/>
      </w:r>
      <w:commentRangeEnd w:id="11"/>
      <w:r w:rsidR="00637B9E">
        <w:rPr>
          <w:rStyle w:val="CommentReference"/>
        </w:rPr>
        <w:commentReference w:id="11"/>
      </w:r>
      <w:commentRangeEnd w:id="12"/>
      <w:r w:rsidR="00607974">
        <w:rPr>
          <w:rStyle w:val="CommentReference"/>
        </w:rPr>
        <w:commentReference w:id="12"/>
      </w:r>
      <w:ins w:id="15" w:author="Ashley Hernandez" w:date="2018-10-18T09:42:00Z">
        <w:r w:rsidR="008A063A">
          <w:rPr>
            <w:rFonts w:ascii="Times New Roman" w:eastAsia="Times New Roman" w:hAnsi="Times New Roman" w:cs="Times New Roman"/>
            <w:color w:val="000000"/>
            <w:sz w:val="24"/>
            <w:szCs w:val="24"/>
          </w:rPr>
          <w:t xml:space="preserve"> suffered non-fatal </w:t>
        </w:r>
      </w:ins>
      <w:del w:id="16" w:author="Ashley Hernandez" w:date="2018-10-18T09:42:00Z">
        <w:r w:rsidRPr="00B17006" w:rsidDel="008A063A">
          <w:rPr>
            <w:rFonts w:ascii="Times New Roman" w:eastAsia="Times New Roman" w:hAnsi="Times New Roman" w:cs="Times New Roman"/>
            <w:color w:val="000000"/>
            <w:sz w:val="24"/>
            <w:szCs w:val="24"/>
          </w:rPr>
          <w:delText xml:space="preserve">were </w:delText>
        </w:r>
      </w:del>
      <w:r w:rsidRPr="00B17006">
        <w:rPr>
          <w:rFonts w:ascii="Times New Roman" w:eastAsia="Times New Roman" w:hAnsi="Times New Roman" w:cs="Times New Roman"/>
          <w:color w:val="000000"/>
          <w:sz w:val="24"/>
          <w:szCs w:val="24"/>
        </w:rPr>
        <w:t>injur</w:t>
      </w:r>
      <w:ins w:id="17" w:author="Ashley Hernandez" w:date="2018-10-18T09:42:00Z">
        <w:r w:rsidR="008A063A">
          <w:rPr>
            <w:rFonts w:ascii="Times New Roman" w:eastAsia="Times New Roman" w:hAnsi="Times New Roman" w:cs="Times New Roman"/>
            <w:color w:val="000000"/>
            <w:sz w:val="24"/>
            <w:szCs w:val="24"/>
          </w:rPr>
          <w:t>ies</w:t>
        </w:r>
      </w:ins>
      <w:del w:id="18" w:author="Ashley Hernandez" w:date="2018-10-18T09:42:00Z">
        <w:r w:rsidRPr="00B17006" w:rsidDel="008A063A">
          <w:rPr>
            <w:rFonts w:ascii="Times New Roman" w:eastAsia="Times New Roman" w:hAnsi="Times New Roman" w:cs="Times New Roman"/>
            <w:color w:val="000000"/>
            <w:sz w:val="24"/>
            <w:szCs w:val="24"/>
          </w:rPr>
          <w:delText>ed</w:delText>
        </w:r>
      </w:del>
      <w:ins w:id="19" w:author="Ashley Hernandez" w:date="2018-10-18T09:58:00Z">
        <w:r w:rsidR="003E6A4F">
          <w:rPr>
            <w:rFonts w:ascii="Times New Roman" w:eastAsia="Times New Roman" w:hAnsi="Times New Roman" w:cs="Times New Roman"/>
            <w:color w:val="000000"/>
            <w:sz w:val="24"/>
            <w:szCs w:val="24"/>
          </w:rPr>
          <w:t xml:space="preserve"> (CDC WISQARS)</w:t>
        </w:r>
      </w:ins>
      <w:r w:rsidRPr="00B17006">
        <w:rPr>
          <w:rFonts w:ascii="Times New Roman" w:eastAsia="Times New Roman" w:hAnsi="Times New Roman" w:cs="Times New Roman"/>
          <w:color w:val="000000"/>
          <w:sz w:val="24"/>
          <w:szCs w:val="24"/>
        </w:rPr>
        <w:t xml:space="preserve">. </w:t>
      </w:r>
      <w:commentRangeStart w:id="20"/>
      <w:r w:rsidRPr="00B17006">
        <w:rPr>
          <w:rFonts w:ascii="Times New Roman" w:eastAsia="Times New Roman" w:hAnsi="Times New Roman" w:cs="Times New Roman"/>
          <w:color w:val="000000"/>
          <w:sz w:val="24"/>
          <w:szCs w:val="24"/>
        </w:rPr>
        <w:t>Increased firearm deaths have been associated with lenient policies regulating gun sales</w:t>
      </w:r>
      <w:ins w:id="21" w:author="Ashley Hernandez" w:date="2018-10-18T10:17:00Z">
        <w:r w:rsidR="004A6254">
          <w:rPr>
            <w:rFonts w:ascii="Times New Roman" w:eastAsia="Times New Roman" w:hAnsi="Times New Roman" w:cs="Times New Roman"/>
            <w:color w:val="000000"/>
            <w:sz w:val="24"/>
            <w:szCs w:val="24"/>
          </w:rPr>
          <w:t xml:space="preserve"> and ownership</w:t>
        </w:r>
      </w:ins>
      <w:r w:rsidRPr="00B17006">
        <w:rPr>
          <w:rFonts w:ascii="Times New Roman" w:eastAsia="Times New Roman" w:hAnsi="Times New Roman" w:cs="Times New Roman"/>
          <w:color w:val="000000"/>
          <w:sz w:val="24"/>
          <w:szCs w:val="24"/>
        </w:rPr>
        <w:t xml:space="preserve"> </w:t>
      </w:r>
      <w:commentRangeEnd w:id="20"/>
      <w:r w:rsidR="004A6254">
        <w:rPr>
          <w:rStyle w:val="CommentReference"/>
        </w:rPr>
        <w:commentReference w:id="20"/>
      </w:r>
      <w:r w:rsidRPr="00B17006">
        <w:rPr>
          <w:rFonts w:ascii="Times New Roman" w:eastAsia="Times New Roman" w:hAnsi="Times New Roman" w:cs="Times New Roman"/>
          <w:color w:val="000000"/>
          <w:sz w:val="24"/>
          <w:szCs w:val="24"/>
        </w:rPr>
        <w:t>(</w:t>
      </w:r>
      <w:ins w:id="22" w:author="Ashley Hernandez" w:date="2018-10-18T10:03:00Z">
        <w:r w:rsidR="00DF5E28">
          <w:rPr>
            <w:rFonts w:ascii="Times New Roman" w:eastAsia="Times New Roman" w:hAnsi="Times New Roman" w:cs="Times New Roman"/>
            <w:color w:val="000000"/>
            <w:sz w:val="24"/>
            <w:szCs w:val="24"/>
          </w:rPr>
          <w:t>Webster et al. 2014</w:t>
        </w:r>
      </w:ins>
      <w:ins w:id="23" w:author="Ashley Hernandez" w:date="2018-10-18T10:18:00Z">
        <w:r w:rsidR="004A6254">
          <w:rPr>
            <w:rFonts w:ascii="Times New Roman" w:eastAsia="Times New Roman" w:hAnsi="Times New Roman" w:cs="Times New Roman"/>
            <w:color w:val="000000"/>
            <w:sz w:val="24"/>
            <w:szCs w:val="24"/>
          </w:rPr>
          <w:t xml:space="preserve"> (PTP laws &amp; MO death rates</w:t>
        </w:r>
      </w:ins>
      <w:ins w:id="24" w:author="Ashley Hernandez" w:date="2018-10-18T10:19:00Z">
        <w:r w:rsidR="004A6254">
          <w:rPr>
            <w:rFonts w:ascii="Times New Roman" w:eastAsia="Times New Roman" w:hAnsi="Times New Roman" w:cs="Times New Roman"/>
            <w:color w:val="000000"/>
            <w:sz w:val="24"/>
            <w:szCs w:val="24"/>
          </w:rPr>
          <w:t xml:space="preserve"> – sale related</w:t>
        </w:r>
      </w:ins>
      <w:ins w:id="25" w:author="Ashley Hernandez" w:date="2018-10-18T10:18:00Z">
        <w:r w:rsidR="004A6254">
          <w:rPr>
            <w:rFonts w:ascii="Times New Roman" w:eastAsia="Times New Roman" w:hAnsi="Times New Roman" w:cs="Times New Roman"/>
            <w:color w:val="000000"/>
            <w:sz w:val="24"/>
            <w:szCs w:val="24"/>
          </w:rPr>
          <w:t>)</w:t>
        </w:r>
      </w:ins>
      <w:ins w:id="26" w:author="Ashley Hernandez" w:date="2018-10-18T10:03:00Z">
        <w:r w:rsidR="00DF5E28">
          <w:rPr>
            <w:rFonts w:ascii="Times New Roman" w:eastAsia="Times New Roman" w:hAnsi="Times New Roman" w:cs="Times New Roman"/>
            <w:color w:val="000000"/>
            <w:sz w:val="24"/>
            <w:szCs w:val="24"/>
          </w:rPr>
          <w:t xml:space="preserve">, </w:t>
        </w:r>
      </w:ins>
      <w:ins w:id="27" w:author="Ashley Hernandez" w:date="2018-10-18T10:04:00Z">
        <w:r w:rsidR="00DF5E28">
          <w:rPr>
            <w:rFonts w:ascii="Times New Roman" w:eastAsia="Times New Roman" w:hAnsi="Times New Roman" w:cs="Times New Roman"/>
            <w:color w:val="000000"/>
            <w:sz w:val="24"/>
            <w:szCs w:val="24"/>
          </w:rPr>
          <w:t>Sumner et al. 2008</w:t>
        </w:r>
      </w:ins>
      <w:ins w:id="28" w:author="Ashley Hernandez" w:date="2018-10-18T10:18:00Z">
        <w:r w:rsidR="004A6254">
          <w:rPr>
            <w:rFonts w:ascii="Times New Roman" w:eastAsia="Times New Roman" w:hAnsi="Times New Roman" w:cs="Times New Roman"/>
            <w:color w:val="000000"/>
            <w:sz w:val="24"/>
            <w:szCs w:val="24"/>
          </w:rPr>
          <w:t xml:space="preserve"> (death rates &amp; background checks – sales related)</w:t>
        </w:r>
      </w:ins>
      <w:ins w:id="29" w:author="Ashley Hernandez" w:date="2018-10-18T10:19:00Z">
        <w:r w:rsidR="004A6254">
          <w:rPr>
            <w:rFonts w:ascii="Times New Roman" w:eastAsia="Times New Roman" w:hAnsi="Times New Roman" w:cs="Times New Roman"/>
            <w:color w:val="000000"/>
            <w:sz w:val="24"/>
            <w:szCs w:val="24"/>
          </w:rPr>
          <w:t>, Santaella-Tenorio et al. 2016 (laws &amp; death rates - more ownership related</w:t>
        </w:r>
      </w:ins>
      <w:ins w:id="30" w:author="Ashley Hernandez" w:date="2018-10-18T10:20:00Z">
        <w:r w:rsidR="004A6254">
          <w:rPr>
            <w:rFonts w:ascii="Times New Roman" w:eastAsia="Times New Roman" w:hAnsi="Times New Roman" w:cs="Times New Roman"/>
            <w:color w:val="000000"/>
            <w:sz w:val="24"/>
            <w:szCs w:val="24"/>
          </w:rPr>
          <w:t>, but includes sales pieces</w:t>
        </w:r>
      </w:ins>
      <w:ins w:id="31" w:author="Ashley Hernandez" w:date="2018-10-18T10:19:00Z">
        <w:r w:rsidR="004A6254">
          <w:rPr>
            <w:rFonts w:ascii="Times New Roman" w:eastAsia="Times New Roman" w:hAnsi="Times New Roman" w:cs="Times New Roman"/>
            <w:color w:val="000000"/>
            <w:sz w:val="24"/>
            <w:szCs w:val="24"/>
          </w:rPr>
          <w:t>)</w:t>
        </w:r>
      </w:ins>
      <w:ins w:id="32" w:author="Ashley Hernandez" w:date="2018-10-18T10:04:00Z">
        <w:r w:rsidR="00DF5E28">
          <w:rPr>
            <w:rFonts w:ascii="Times New Roman" w:eastAsia="Times New Roman" w:hAnsi="Times New Roman" w:cs="Times New Roman"/>
            <w:color w:val="000000"/>
            <w:sz w:val="24"/>
            <w:szCs w:val="24"/>
          </w:rPr>
          <w:t xml:space="preserve"> </w:t>
        </w:r>
      </w:ins>
      <w:commentRangeStart w:id="33"/>
      <w:r w:rsidRPr="00B17006">
        <w:rPr>
          <w:rFonts w:ascii="Times New Roman" w:eastAsia="Times New Roman" w:hAnsi="Times New Roman" w:cs="Times New Roman"/>
          <w:b/>
          <w:bCs/>
          <w:color w:val="000000"/>
          <w:sz w:val="24"/>
          <w:szCs w:val="24"/>
          <w:shd w:val="clear" w:color="auto" w:fill="FFFF00"/>
        </w:rPr>
        <w:t>XX</w:t>
      </w:r>
      <w:r w:rsidRPr="00B17006">
        <w:rPr>
          <w:rFonts w:ascii="Times New Roman" w:eastAsia="Times New Roman" w:hAnsi="Times New Roman" w:cs="Times New Roman"/>
          <w:color w:val="000000"/>
          <w:sz w:val="24"/>
          <w:szCs w:val="24"/>
        </w:rPr>
        <w:t xml:space="preserve">). </w:t>
      </w:r>
      <w:commentRangeEnd w:id="33"/>
      <w:r w:rsidR="00D72DBF">
        <w:rPr>
          <w:rStyle w:val="CommentReference"/>
        </w:rPr>
        <w:commentReference w:id="33"/>
      </w:r>
      <w:r w:rsidR="00C657A5">
        <w:rPr>
          <w:rFonts w:ascii="Times New Roman" w:eastAsia="Times New Roman" w:hAnsi="Times New Roman" w:cs="Times New Roman"/>
          <w:color w:val="000000"/>
          <w:sz w:val="24"/>
          <w:szCs w:val="24"/>
        </w:rPr>
        <w:t>W</w:t>
      </w:r>
      <w:r w:rsidRPr="00B17006">
        <w:rPr>
          <w:rFonts w:ascii="Times New Roman" w:eastAsia="Times New Roman" w:hAnsi="Times New Roman" w:cs="Times New Roman"/>
          <w:color w:val="000000"/>
          <w:sz w:val="24"/>
          <w:szCs w:val="24"/>
        </w:rPr>
        <w:t xml:space="preserve">hile </w:t>
      </w:r>
      <w:ins w:id="34" w:author="Ashley Hernandez" w:date="2018-10-18T10:26:00Z">
        <w:r w:rsidR="00EE5153">
          <w:rPr>
            <w:rFonts w:ascii="Times New Roman" w:eastAsia="Times New Roman" w:hAnsi="Times New Roman" w:cs="Times New Roman"/>
            <w:color w:val="000000"/>
            <w:sz w:val="24"/>
            <w:szCs w:val="24"/>
          </w:rPr>
          <w:t xml:space="preserve">dealers </w:t>
        </w:r>
      </w:ins>
      <w:ins w:id="35" w:author="Ashley Hernandez" w:date="2018-10-18T11:23:00Z">
        <w:r w:rsidR="00CF0795">
          <w:rPr>
            <w:rFonts w:ascii="Times New Roman" w:eastAsia="Times New Roman" w:hAnsi="Times New Roman" w:cs="Times New Roman"/>
            <w:color w:val="000000"/>
            <w:sz w:val="24"/>
            <w:szCs w:val="24"/>
          </w:rPr>
          <w:t xml:space="preserve">who have a federal firearms license (FFL) </w:t>
        </w:r>
      </w:ins>
      <w:ins w:id="36" w:author="Ashley Hernandez" w:date="2018-10-18T10:26:00Z">
        <w:r w:rsidR="00EE5153">
          <w:rPr>
            <w:rFonts w:ascii="Times New Roman" w:eastAsia="Times New Roman" w:hAnsi="Times New Roman" w:cs="Times New Roman"/>
            <w:color w:val="000000"/>
            <w:sz w:val="24"/>
            <w:szCs w:val="24"/>
          </w:rPr>
          <w:t xml:space="preserve">(e.g. </w:t>
        </w:r>
      </w:ins>
      <w:r w:rsidRPr="00B17006">
        <w:rPr>
          <w:rFonts w:ascii="Times New Roman" w:eastAsia="Times New Roman" w:hAnsi="Times New Roman" w:cs="Times New Roman"/>
          <w:color w:val="000000"/>
          <w:sz w:val="24"/>
          <w:szCs w:val="24"/>
        </w:rPr>
        <w:t xml:space="preserve">brick-and-mortar </w:t>
      </w:r>
      <w:del w:id="37" w:author="Ashley Hernandez" w:date="2018-10-18T10:33:00Z">
        <w:r w:rsidRPr="00B17006" w:rsidDel="00EE5153">
          <w:rPr>
            <w:rFonts w:ascii="Times New Roman" w:eastAsia="Times New Roman" w:hAnsi="Times New Roman" w:cs="Times New Roman"/>
            <w:color w:val="000000"/>
            <w:sz w:val="24"/>
            <w:szCs w:val="24"/>
          </w:rPr>
          <w:delText>stores</w:delText>
        </w:r>
      </w:del>
      <w:ins w:id="38" w:author="Ashley Hernandez" w:date="2018-10-18T10:33:00Z">
        <w:r w:rsidR="00EE5153">
          <w:rPr>
            <w:rFonts w:ascii="Times New Roman" w:eastAsia="Times New Roman" w:hAnsi="Times New Roman" w:cs="Times New Roman"/>
            <w:color w:val="000000"/>
            <w:sz w:val="24"/>
            <w:szCs w:val="24"/>
          </w:rPr>
          <w:t>retail outlets</w:t>
        </w:r>
      </w:ins>
      <w:ins w:id="39" w:author="Ashley Hernandez" w:date="2018-10-18T10:26:00Z">
        <w:r w:rsidR="00EE5153">
          <w:rPr>
            <w:rFonts w:ascii="Times New Roman" w:eastAsia="Times New Roman" w:hAnsi="Times New Roman" w:cs="Times New Roman"/>
            <w:color w:val="000000"/>
            <w:sz w:val="24"/>
            <w:szCs w:val="24"/>
          </w:rPr>
          <w:t>)</w:t>
        </w:r>
      </w:ins>
      <w:r w:rsidRPr="00B17006">
        <w:rPr>
          <w:rFonts w:ascii="Times New Roman" w:eastAsia="Times New Roman" w:hAnsi="Times New Roman" w:cs="Times New Roman"/>
          <w:color w:val="000000"/>
          <w:sz w:val="24"/>
          <w:szCs w:val="24"/>
        </w:rPr>
        <w:t xml:space="preserve"> must require gun buyers to pass a background check, private sellers are not under the same federal </w:t>
      </w:r>
      <w:commentRangeStart w:id="40"/>
      <w:commentRangeStart w:id="41"/>
      <w:r w:rsidRPr="00B17006">
        <w:rPr>
          <w:rFonts w:ascii="Times New Roman" w:eastAsia="Times New Roman" w:hAnsi="Times New Roman" w:cs="Times New Roman"/>
          <w:color w:val="000000"/>
          <w:sz w:val="24"/>
          <w:szCs w:val="24"/>
        </w:rPr>
        <w:t>restrictions</w:t>
      </w:r>
      <w:commentRangeEnd w:id="40"/>
      <w:r w:rsidR="00C657A5">
        <w:rPr>
          <w:rStyle w:val="CommentReference"/>
        </w:rPr>
        <w:commentReference w:id="40"/>
      </w:r>
      <w:commentRangeEnd w:id="41"/>
      <w:r w:rsidR="00B24AEC">
        <w:rPr>
          <w:rStyle w:val="CommentReference"/>
        </w:rPr>
        <w:commentReference w:id="41"/>
      </w:r>
      <w:ins w:id="42" w:author="Ashley Hernandez" w:date="2018-10-18T10:05:00Z">
        <w:r w:rsidR="00DF5E28">
          <w:rPr>
            <w:rFonts w:ascii="Times New Roman" w:eastAsia="Times New Roman" w:hAnsi="Times New Roman" w:cs="Times New Roman"/>
            <w:color w:val="000000"/>
            <w:sz w:val="24"/>
            <w:szCs w:val="24"/>
          </w:rPr>
          <w:t xml:space="preserve"> (webster 2009, </w:t>
        </w:r>
      </w:ins>
      <w:ins w:id="43" w:author="Ashley Hernandez" w:date="2018-10-18T10:07:00Z">
        <w:r w:rsidR="00DF5E28">
          <w:rPr>
            <w:rFonts w:ascii="Times New Roman" w:eastAsia="Times New Roman" w:hAnsi="Times New Roman" w:cs="Times New Roman"/>
            <w:color w:val="000000"/>
            <w:sz w:val="24"/>
            <w:szCs w:val="24"/>
          </w:rPr>
          <w:t>miller et al.</w:t>
        </w:r>
      </w:ins>
      <w:ins w:id="44" w:author="Ashley Hernandez" w:date="2018-10-18T10:25:00Z">
        <w:r w:rsidR="00EE5153">
          <w:rPr>
            <w:rFonts w:ascii="Times New Roman" w:eastAsia="Times New Roman" w:hAnsi="Times New Roman" w:cs="Times New Roman"/>
            <w:color w:val="000000"/>
            <w:sz w:val="24"/>
            <w:szCs w:val="24"/>
          </w:rPr>
          <w:t xml:space="preserve"> 2017</w:t>
        </w:r>
      </w:ins>
      <w:ins w:id="45" w:author="Ashley Hernandez" w:date="2018-10-18T10:05:00Z">
        <w:r w:rsidR="00DF5E28">
          <w:rPr>
            <w:rFonts w:ascii="Times New Roman" w:eastAsia="Times New Roman" w:hAnsi="Times New Roman" w:cs="Times New Roman"/>
            <w:color w:val="000000"/>
            <w:sz w:val="24"/>
            <w:szCs w:val="24"/>
          </w:rPr>
          <w:t>)</w:t>
        </w:r>
      </w:ins>
      <w:r w:rsidRPr="00B17006">
        <w:rPr>
          <w:rFonts w:ascii="Times New Roman" w:eastAsia="Times New Roman" w:hAnsi="Times New Roman" w:cs="Times New Roman"/>
          <w:color w:val="000000"/>
          <w:sz w:val="24"/>
          <w:szCs w:val="24"/>
        </w:rPr>
        <w:t>.</w:t>
      </w:r>
    </w:p>
    <w:p w14:paraId="181E465C" w14:textId="0F89216B" w:rsidR="00B17006" w:rsidRPr="00B17006" w:rsidRDefault="00B17006" w:rsidP="00B17006">
      <w:pPr>
        <w:spacing w:after="240" w:line="240" w:lineRule="auto"/>
        <w:rPr>
          <w:rFonts w:ascii="Times New Roman" w:eastAsia="Times New Roman" w:hAnsi="Times New Roman" w:cs="Times New Roman"/>
          <w:sz w:val="24"/>
          <w:szCs w:val="24"/>
        </w:rPr>
      </w:pPr>
      <w:r w:rsidRPr="00B17006">
        <w:rPr>
          <w:rFonts w:ascii="Times New Roman" w:eastAsia="Times New Roman" w:hAnsi="Times New Roman" w:cs="Times New Roman"/>
          <w:color w:val="000000"/>
          <w:sz w:val="24"/>
          <w:szCs w:val="24"/>
        </w:rPr>
        <w:t>Popular websites such as Armslist.com allow the sale of firearms by both private sellers and retail outlets</w:t>
      </w:r>
      <w:ins w:id="46" w:author="Ashley Hernandez" w:date="2018-10-18T11:21:00Z">
        <w:r w:rsidR="00CF0795">
          <w:rPr>
            <w:rFonts w:ascii="Times New Roman" w:eastAsia="Times New Roman" w:hAnsi="Times New Roman" w:cs="Times New Roman"/>
            <w:color w:val="000000"/>
            <w:sz w:val="24"/>
            <w:szCs w:val="24"/>
          </w:rPr>
          <w:t xml:space="preserve">. However, private sellers do not have to go </w:t>
        </w:r>
      </w:ins>
      <w:ins w:id="47" w:author="Ashley Hernandez" w:date="2018-10-18T11:19:00Z">
        <w:r w:rsidR="00CF0795">
          <w:rPr>
            <w:rFonts w:ascii="Times New Roman" w:eastAsia="Times New Roman" w:hAnsi="Times New Roman" w:cs="Times New Roman"/>
            <w:color w:val="000000"/>
            <w:sz w:val="24"/>
            <w:szCs w:val="24"/>
          </w:rPr>
          <w:t xml:space="preserve">through an FFL </w:t>
        </w:r>
      </w:ins>
      <w:ins w:id="48" w:author="Ashley Hernandez" w:date="2018-10-18T11:21:00Z">
        <w:r w:rsidR="00CF0795">
          <w:rPr>
            <w:rFonts w:ascii="Times New Roman" w:eastAsia="Times New Roman" w:hAnsi="Times New Roman" w:cs="Times New Roman"/>
            <w:color w:val="000000"/>
            <w:sz w:val="24"/>
            <w:szCs w:val="24"/>
          </w:rPr>
          <w:t xml:space="preserve">to make the sale </w:t>
        </w:r>
      </w:ins>
      <w:ins w:id="49" w:author="Ashley Hernandez" w:date="2018-10-18T11:19:00Z">
        <w:r w:rsidR="00CF0795">
          <w:rPr>
            <w:rFonts w:ascii="Times New Roman" w:eastAsia="Times New Roman" w:hAnsi="Times New Roman" w:cs="Times New Roman"/>
            <w:color w:val="000000"/>
            <w:sz w:val="24"/>
            <w:szCs w:val="24"/>
          </w:rPr>
          <w:t xml:space="preserve">(i.e. </w:t>
        </w:r>
      </w:ins>
      <w:ins w:id="50" w:author="Ashley Hernandez" w:date="2018-10-18T11:20:00Z">
        <w:r w:rsidR="00CF0795">
          <w:rPr>
            <w:rFonts w:ascii="Times New Roman" w:eastAsia="Times New Roman" w:hAnsi="Times New Roman" w:cs="Times New Roman"/>
            <w:color w:val="000000"/>
            <w:sz w:val="24"/>
            <w:szCs w:val="24"/>
          </w:rPr>
          <w:t xml:space="preserve">no background check is </w:t>
        </w:r>
      </w:ins>
      <w:ins w:id="51" w:author="Ashley Hernandez" w:date="2018-10-18T11:22:00Z">
        <w:r w:rsidR="00CF0795">
          <w:rPr>
            <w:rFonts w:ascii="Times New Roman" w:eastAsia="Times New Roman" w:hAnsi="Times New Roman" w:cs="Times New Roman"/>
            <w:color w:val="000000"/>
            <w:sz w:val="24"/>
            <w:szCs w:val="24"/>
          </w:rPr>
          <w:t>required)</w:t>
        </w:r>
      </w:ins>
      <w:ins w:id="52" w:author="Ashley Hernandez" w:date="2018-10-18T11:24:00Z">
        <w:r w:rsidR="00CF0795">
          <w:rPr>
            <w:rFonts w:ascii="Times New Roman" w:eastAsia="Times New Roman" w:hAnsi="Times New Roman" w:cs="Times New Roman"/>
            <w:color w:val="000000"/>
            <w:sz w:val="24"/>
            <w:szCs w:val="24"/>
          </w:rPr>
          <w:t xml:space="preserve"> (NPR article)</w:t>
        </w:r>
      </w:ins>
      <w:r w:rsidRPr="00B17006">
        <w:rPr>
          <w:rFonts w:ascii="Times New Roman" w:eastAsia="Times New Roman" w:hAnsi="Times New Roman" w:cs="Times New Roman"/>
          <w:color w:val="000000"/>
          <w:sz w:val="24"/>
          <w:szCs w:val="24"/>
        </w:rPr>
        <w:t>. We assessed the number and proportion of private gun sales on Armslist.com that required a background check or other identification from the buyer before purchase (</w:t>
      </w:r>
      <w:r>
        <w:rPr>
          <w:rFonts w:ascii="Times New Roman" w:eastAsia="Times New Roman" w:hAnsi="Times New Roman" w:cs="Times New Roman"/>
          <w:color w:val="000000"/>
          <w:sz w:val="24"/>
          <w:szCs w:val="24"/>
        </w:rPr>
        <w:t xml:space="preserve">a practice we term </w:t>
      </w:r>
      <w:r w:rsidRPr="00B17006">
        <w:rPr>
          <w:rFonts w:ascii="Times New Roman" w:eastAsia="Times New Roman" w:hAnsi="Times New Roman" w:cs="Times New Roman"/>
          <w:color w:val="000000"/>
          <w:sz w:val="24"/>
          <w:szCs w:val="24"/>
        </w:rPr>
        <w:t xml:space="preserve">“responsible selling”). </w:t>
      </w:r>
    </w:p>
    <w:p w14:paraId="5C7DE4C1" w14:textId="417BD7F8" w:rsidR="00B17006" w:rsidRPr="00131987" w:rsidRDefault="00B17006" w:rsidP="00DF6534">
      <w:pPr>
        <w:spacing w:after="240" w:line="240" w:lineRule="auto"/>
        <w:rPr>
          <w:rFonts w:ascii="Times New Roman" w:eastAsia="Times New Roman" w:hAnsi="Times New Roman" w:cs="Times New Roman"/>
          <w:color w:val="000000"/>
          <w:sz w:val="24"/>
          <w:szCs w:val="24"/>
        </w:rPr>
      </w:pPr>
      <w:r w:rsidRPr="00B17006">
        <w:rPr>
          <w:rFonts w:ascii="Times New Roman" w:eastAsia="Times New Roman" w:hAnsi="Times New Roman" w:cs="Times New Roman"/>
          <w:b/>
          <w:bCs/>
          <w:color w:val="000000"/>
          <w:sz w:val="24"/>
          <w:szCs w:val="24"/>
        </w:rPr>
        <w:t xml:space="preserve">Methods: </w:t>
      </w:r>
      <w:r w:rsidRPr="00B17006">
        <w:rPr>
          <w:rFonts w:ascii="Times New Roman" w:eastAsia="Times New Roman" w:hAnsi="Times New Roman" w:cs="Times New Roman"/>
          <w:color w:val="000000"/>
          <w:sz w:val="24"/>
          <w:szCs w:val="24"/>
        </w:rPr>
        <w:t xml:space="preserve">We </w:t>
      </w:r>
      <w:ins w:id="53" w:author="Yang Liu" w:date="2018-10-21T15:12:00Z">
        <w:r w:rsidR="00DF6534">
          <w:rPr>
            <w:rFonts w:ascii="Times New Roman" w:eastAsia="Times New Roman" w:hAnsi="Times New Roman" w:cs="Times New Roman"/>
            <w:color w:val="000000"/>
            <w:sz w:val="24"/>
            <w:szCs w:val="24"/>
          </w:rPr>
          <w:t xml:space="preserve">ran a web-scraping algorithm </w:t>
        </w:r>
        <w:r w:rsidR="00DF6534" w:rsidRPr="00B17006">
          <w:rPr>
            <w:rFonts w:ascii="Times New Roman" w:eastAsia="Times New Roman" w:hAnsi="Times New Roman" w:cs="Times New Roman"/>
            <w:color w:val="000000"/>
            <w:sz w:val="24"/>
            <w:szCs w:val="24"/>
          </w:rPr>
          <w:t>May 4th, 2018 to June 29th, 2018</w:t>
        </w:r>
        <w:r w:rsidR="00DF6534">
          <w:rPr>
            <w:rFonts w:ascii="Times New Roman" w:eastAsia="Times New Roman" w:hAnsi="Times New Roman" w:cs="Times New Roman"/>
            <w:color w:val="000000"/>
            <w:sz w:val="24"/>
            <w:szCs w:val="24"/>
          </w:rPr>
          <w:t xml:space="preserve"> with the goal of extracting information about firearms for sale listed on </w:t>
        </w:r>
      </w:ins>
      <w:ins w:id="54" w:author="Yang Liu" w:date="2018-10-21T15:13:00Z">
        <w:r w:rsidR="00DF6534" w:rsidRPr="00B17006">
          <w:rPr>
            <w:rFonts w:ascii="Times New Roman" w:eastAsia="Times New Roman" w:hAnsi="Times New Roman" w:cs="Times New Roman"/>
            <w:color w:val="000000"/>
            <w:sz w:val="24"/>
            <w:szCs w:val="24"/>
          </w:rPr>
          <w:t>Armslist.com</w:t>
        </w:r>
        <w:r w:rsidR="00DF6534">
          <w:rPr>
            <w:rFonts w:ascii="Times New Roman" w:eastAsia="Times New Roman" w:hAnsi="Times New Roman" w:cs="Times New Roman"/>
            <w:color w:val="000000"/>
            <w:sz w:val="24"/>
            <w:szCs w:val="24"/>
          </w:rPr>
          <w:t xml:space="preserve">. </w:t>
        </w:r>
      </w:ins>
      <w:del w:id="55" w:author="Yang Liu" w:date="2018-10-21T14:56:00Z">
        <w:r w:rsidRPr="00B17006" w:rsidDel="00FA5703">
          <w:rPr>
            <w:rFonts w:ascii="Times New Roman" w:eastAsia="Times New Roman" w:hAnsi="Times New Roman" w:cs="Times New Roman"/>
            <w:color w:val="000000"/>
            <w:sz w:val="24"/>
            <w:szCs w:val="24"/>
          </w:rPr>
          <w:delText xml:space="preserve">recorded posts </w:delText>
        </w:r>
      </w:del>
      <w:del w:id="56" w:author="Yang Liu" w:date="2018-10-21T15:16:00Z">
        <w:r w:rsidDel="00DF6534">
          <w:rPr>
            <w:rFonts w:ascii="Times New Roman" w:eastAsia="Times New Roman" w:hAnsi="Times New Roman" w:cs="Times New Roman"/>
            <w:color w:val="000000"/>
            <w:sz w:val="24"/>
            <w:szCs w:val="24"/>
          </w:rPr>
          <w:delText xml:space="preserve">listed </w:delText>
        </w:r>
        <w:r w:rsidRPr="00B17006" w:rsidDel="00DF6534">
          <w:rPr>
            <w:rFonts w:ascii="Times New Roman" w:eastAsia="Times New Roman" w:hAnsi="Times New Roman" w:cs="Times New Roman"/>
            <w:color w:val="000000"/>
            <w:sz w:val="24"/>
            <w:szCs w:val="24"/>
          </w:rPr>
          <w:delText xml:space="preserve">on </w:delText>
        </w:r>
      </w:del>
      <w:del w:id="57" w:author="Yang Liu" w:date="2018-10-21T15:13:00Z">
        <w:r w:rsidRPr="00B17006" w:rsidDel="00DF6534">
          <w:rPr>
            <w:rFonts w:ascii="Times New Roman" w:eastAsia="Times New Roman" w:hAnsi="Times New Roman" w:cs="Times New Roman"/>
            <w:color w:val="000000"/>
            <w:sz w:val="24"/>
            <w:szCs w:val="24"/>
          </w:rPr>
          <w:delText xml:space="preserve">Armslist.com </w:delText>
        </w:r>
      </w:del>
      <w:del w:id="58" w:author="Yang Liu" w:date="2018-10-21T15:16:00Z">
        <w:r w:rsidRPr="00B17006" w:rsidDel="00DF6534">
          <w:rPr>
            <w:rFonts w:ascii="Times New Roman" w:eastAsia="Times New Roman" w:hAnsi="Times New Roman" w:cs="Times New Roman"/>
            <w:color w:val="000000"/>
            <w:sz w:val="24"/>
            <w:szCs w:val="24"/>
          </w:rPr>
          <w:delText xml:space="preserve">between July 14th, 2008 and June 25th, 2018. To </w:delText>
        </w:r>
      </w:del>
      <w:del w:id="59" w:author="Yang Liu" w:date="2018-10-21T14:57:00Z">
        <w:r w:rsidRPr="00B17006" w:rsidDel="00FA5703">
          <w:rPr>
            <w:rFonts w:ascii="Times New Roman" w:eastAsia="Times New Roman" w:hAnsi="Times New Roman" w:cs="Times New Roman"/>
            <w:color w:val="000000"/>
            <w:sz w:val="24"/>
            <w:szCs w:val="24"/>
          </w:rPr>
          <w:delText>record these posts,</w:delText>
        </w:r>
      </w:del>
      <w:del w:id="60" w:author="Yang Liu" w:date="2018-10-21T15:16:00Z">
        <w:r w:rsidRPr="00B17006" w:rsidDel="00DF6534">
          <w:rPr>
            <w:rFonts w:ascii="Times New Roman" w:eastAsia="Times New Roman" w:hAnsi="Times New Roman" w:cs="Times New Roman"/>
            <w:color w:val="000000"/>
            <w:sz w:val="24"/>
            <w:szCs w:val="24"/>
          </w:rPr>
          <w:delText xml:space="preserve"> we </w:delText>
        </w:r>
      </w:del>
      <w:del w:id="61" w:author="Yang Liu" w:date="2018-10-21T14:57:00Z">
        <w:r w:rsidRPr="00B17006" w:rsidDel="00FA5703">
          <w:rPr>
            <w:rFonts w:ascii="Times New Roman" w:eastAsia="Times New Roman" w:hAnsi="Times New Roman" w:cs="Times New Roman"/>
            <w:color w:val="000000"/>
            <w:sz w:val="24"/>
            <w:szCs w:val="24"/>
          </w:rPr>
          <w:delText>implemented a web scraping procedure</w:delText>
        </w:r>
      </w:del>
      <w:del w:id="62" w:author="Yang Liu" w:date="2018-10-21T15:16:00Z">
        <w:r w:rsidRPr="00B17006" w:rsidDel="00DF6534">
          <w:rPr>
            <w:rFonts w:ascii="Times New Roman" w:eastAsia="Times New Roman" w:hAnsi="Times New Roman" w:cs="Times New Roman"/>
            <w:color w:val="000000"/>
            <w:sz w:val="24"/>
            <w:szCs w:val="24"/>
          </w:rPr>
          <w:delText xml:space="preserve"> from </w:delText>
        </w:r>
      </w:del>
      <w:del w:id="63" w:author="Yang Liu" w:date="2018-10-21T15:12:00Z">
        <w:r w:rsidRPr="00B17006" w:rsidDel="00DF6534">
          <w:rPr>
            <w:rFonts w:ascii="Times New Roman" w:eastAsia="Times New Roman" w:hAnsi="Times New Roman" w:cs="Times New Roman"/>
            <w:color w:val="000000"/>
            <w:sz w:val="24"/>
            <w:szCs w:val="24"/>
          </w:rPr>
          <w:delText>May 4th, 2018 to June 29th, 2018</w:delText>
        </w:r>
      </w:del>
      <w:ins w:id="64" w:author="Yang Liu" w:date="2018-10-21T14:59:00Z">
        <w:r w:rsidR="00FA5703">
          <w:rPr>
            <w:rFonts w:ascii="Times New Roman" w:eastAsia="Times New Roman" w:hAnsi="Times New Roman" w:cs="Times New Roman"/>
            <w:color w:val="000000"/>
            <w:sz w:val="24"/>
            <w:szCs w:val="24"/>
          </w:rPr>
          <w:t>This algorithm</w:t>
        </w:r>
      </w:ins>
      <w:r w:rsidRPr="00B17006">
        <w:rPr>
          <w:rFonts w:ascii="Times New Roman" w:eastAsia="Times New Roman" w:hAnsi="Times New Roman" w:cs="Times New Roman"/>
          <w:color w:val="000000"/>
          <w:sz w:val="24"/>
          <w:szCs w:val="24"/>
        </w:rPr>
        <w:t xml:space="preserve"> </w:t>
      </w:r>
      <w:del w:id="65" w:author="Yang Liu" w:date="2018-10-21T14:59:00Z">
        <w:r w:rsidRPr="00B17006" w:rsidDel="00FA5703">
          <w:rPr>
            <w:rFonts w:ascii="Times New Roman" w:eastAsia="Times New Roman" w:hAnsi="Times New Roman" w:cs="Times New Roman"/>
            <w:color w:val="000000"/>
            <w:sz w:val="24"/>
            <w:szCs w:val="24"/>
          </w:rPr>
          <w:delText xml:space="preserve">using </w:delText>
        </w:r>
      </w:del>
      <w:ins w:id="66" w:author="Yang Liu" w:date="2018-10-21T14:59:00Z">
        <w:r w:rsidR="00FA5703">
          <w:rPr>
            <w:rFonts w:ascii="Times New Roman" w:eastAsia="Times New Roman" w:hAnsi="Times New Roman" w:cs="Times New Roman"/>
            <w:color w:val="000000"/>
            <w:sz w:val="24"/>
            <w:szCs w:val="24"/>
          </w:rPr>
          <w:t>is based on</w:t>
        </w:r>
        <w:r w:rsidR="00FA5703" w:rsidRPr="00B17006">
          <w:rPr>
            <w:rFonts w:ascii="Times New Roman" w:eastAsia="Times New Roman" w:hAnsi="Times New Roman" w:cs="Times New Roman"/>
            <w:color w:val="000000"/>
            <w:sz w:val="24"/>
            <w:szCs w:val="24"/>
          </w:rPr>
          <w:t xml:space="preserve"> </w:t>
        </w:r>
      </w:ins>
      <w:r w:rsidRPr="00B17006">
        <w:rPr>
          <w:rFonts w:ascii="Times New Roman" w:eastAsia="Times New Roman" w:hAnsi="Times New Roman" w:cs="Times New Roman"/>
          <w:color w:val="000000"/>
          <w:sz w:val="24"/>
          <w:szCs w:val="24"/>
        </w:rPr>
        <w:t>the Python package “Beautiful Soup”.</w:t>
      </w:r>
      <w:ins w:id="67" w:author="Yang Liu" w:date="2018-10-21T15:00:00Z">
        <w:r w:rsidR="00FA5703">
          <w:rPr>
            <w:rFonts w:ascii="Times New Roman" w:eastAsia="Times New Roman" w:hAnsi="Times New Roman" w:cs="Times New Roman"/>
            <w:color w:val="000000"/>
            <w:sz w:val="24"/>
            <w:szCs w:val="24"/>
          </w:rPr>
          <w:t xml:space="preserve"> </w:t>
        </w:r>
      </w:ins>
      <w:del w:id="68" w:author="Yang Liu" w:date="2018-10-21T15:00:00Z">
        <w:r w:rsidRPr="00B17006" w:rsidDel="00FA5703">
          <w:rPr>
            <w:rFonts w:ascii="Times New Roman" w:eastAsia="Times New Roman" w:hAnsi="Times New Roman" w:cs="Times New Roman"/>
            <w:color w:val="000000"/>
            <w:sz w:val="24"/>
            <w:szCs w:val="24"/>
          </w:rPr>
          <w:delText xml:space="preserve"> </w:delText>
        </w:r>
      </w:del>
      <w:del w:id="69" w:author="Yang Liu" w:date="2018-10-21T15:04:00Z">
        <w:r w:rsidRPr="00B17006" w:rsidDel="00FA5703">
          <w:rPr>
            <w:rFonts w:ascii="Times New Roman" w:eastAsia="Times New Roman" w:hAnsi="Times New Roman" w:cs="Times New Roman"/>
            <w:color w:val="000000"/>
            <w:sz w:val="24"/>
            <w:szCs w:val="24"/>
          </w:rPr>
          <w:delText>We identified roughly</w:delText>
        </w:r>
        <w:r w:rsidR="00131987" w:rsidDel="00FA5703">
          <w:rPr>
            <w:rFonts w:ascii="Times New Roman" w:eastAsia="Times New Roman" w:hAnsi="Times New Roman" w:cs="Times New Roman"/>
            <w:color w:val="000000"/>
            <w:sz w:val="24"/>
            <w:szCs w:val="24"/>
          </w:rPr>
          <w:delText xml:space="preserve"> 4.9</w:delText>
        </w:r>
        <w:r w:rsidRPr="00B17006" w:rsidDel="00FA5703">
          <w:rPr>
            <w:rFonts w:ascii="Times New Roman" w:eastAsia="Times New Roman" w:hAnsi="Times New Roman" w:cs="Times New Roman"/>
            <w:color w:val="000000"/>
            <w:sz w:val="24"/>
            <w:szCs w:val="24"/>
          </w:rPr>
          <w:delText xml:space="preserve"> million postings related to firearms available for purchase on Armslist.com during this time period. </w:delText>
        </w:r>
      </w:del>
      <w:r w:rsidRPr="00B17006">
        <w:rPr>
          <w:rFonts w:ascii="Times New Roman" w:eastAsia="Times New Roman" w:hAnsi="Times New Roman" w:cs="Times New Roman"/>
          <w:color w:val="000000"/>
          <w:sz w:val="24"/>
          <w:szCs w:val="24"/>
        </w:rPr>
        <w:t>Collected data included gun type, post title, date</w:t>
      </w:r>
      <w:r w:rsidR="00233DFF">
        <w:rPr>
          <w:rFonts w:ascii="Times New Roman" w:eastAsia="Times New Roman" w:hAnsi="Times New Roman" w:cs="Times New Roman"/>
          <w:color w:val="000000"/>
          <w:sz w:val="24"/>
          <w:szCs w:val="24"/>
        </w:rPr>
        <w:t xml:space="preserve"> of post</w:t>
      </w:r>
      <w:r w:rsidRPr="00B17006">
        <w:rPr>
          <w:rFonts w:ascii="Times New Roman" w:eastAsia="Times New Roman" w:hAnsi="Times New Roman" w:cs="Times New Roman"/>
          <w:color w:val="000000"/>
          <w:sz w:val="24"/>
          <w:szCs w:val="24"/>
        </w:rPr>
        <w:t xml:space="preserve">, and </w:t>
      </w:r>
      <w:ins w:id="70" w:author="Yang Liu" w:date="2018-10-21T15:04:00Z">
        <w:r w:rsidR="00FA5703">
          <w:rPr>
            <w:rFonts w:ascii="Times New Roman" w:eastAsia="Times New Roman" w:hAnsi="Times New Roman" w:cs="Times New Roman"/>
            <w:color w:val="000000"/>
            <w:sz w:val="24"/>
            <w:szCs w:val="24"/>
          </w:rPr>
          <w:t>the post content</w:t>
        </w:r>
      </w:ins>
      <w:del w:id="71" w:author="Yang Liu" w:date="2018-10-21T15:04:00Z">
        <w:r w:rsidRPr="00B17006" w:rsidDel="00FA5703">
          <w:rPr>
            <w:rFonts w:ascii="Times New Roman" w:eastAsia="Times New Roman" w:hAnsi="Times New Roman" w:cs="Times New Roman"/>
            <w:color w:val="000000"/>
            <w:sz w:val="24"/>
            <w:szCs w:val="24"/>
          </w:rPr>
          <w:delText>a description</w:delText>
        </w:r>
      </w:del>
      <w:r w:rsidRPr="00B17006">
        <w:rPr>
          <w:rFonts w:ascii="Times New Roman" w:eastAsia="Times New Roman" w:hAnsi="Times New Roman" w:cs="Times New Roman"/>
          <w:color w:val="000000"/>
          <w:sz w:val="24"/>
          <w:szCs w:val="24"/>
        </w:rPr>
        <w:t>. We removed irrelevant gun and advertising categories (e.g., “paintball” an</w:t>
      </w:r>
      <w:r w:rsidR="00233DFF">
        <w:rPr>
          <w:rFonts w:ascii="Times New Roman" w:eastAsia="Times New Roman" w:hAnsi="Times New Roman" w:cs="Times New Roman"/>
          <w:color w:val="000000"/>
          <w:sz w:val="24"/>
          <w:szCs w:val="24"/>
        </w:rPr>
        <w:t xml:space="preserve">d “want to buy”, respectively) </w:t>
      </w:r>
      <w:r w:rsidRPr="00B17006">
        <w:rPr>
          <w:rFonts w:ascii="Times New Roman" w:eastAsia="Times New Roman" w:hAnsi="Times New Roman" w:cs="Times New Roman"/>
          <w:color w:val="000000"/>
          <w:sz w:val="24"/>
          <w:szCs w:val="24"/>
        </w:rPr>
        <w:t xml:space="preserve">from the </w:t>
      </w:r>
      <w:r w:rsidR="00233DFF">
        <w:rPr>
          <w:rFonts w:ascii="Times New Roman" w:eastAsia="Times New Roman" w:hAnsi="Times New Roman" w:cs="Times New Roman"/>
          <w:color w:val="000000"/>
          <w:sz w:val="24"/>
          <w:szCs w:val="24"/>
        </w:rPr>
        <w:t>analysis</w:t>
      </w:r>
      <w:r w:rsidRPr="00B17006">
        <w:rPr>
          <w:rFonts w:ascii="Times New Roman" w:eastAsia="Times New Roman" w:hAnsi="Times New Roman" w:cs="Times New Roman"/>
          <w:color w:val="000000"/>
          <w:sz w:val="24"/>
          <w:szCs w:val="24"/>
        </w:rPr>
        <w:t>. We defined a lis</w:t>
      </w:r>
      <w:r w:rsidR="009C6BB3">
        <w:rPr>
          <w:rFonts w:ascii="Times New Roman" w:eastAsia="Times New Roman" w:hAnsi="Times New Roman" w:cs="Times New Roman"/>
          <w:color w:val="000000"/>
          <w:sz w:val="24"/>
          <w:szCs w:val="24"/>
        </w:rPr>
        <w:t xml:space="preserve">ting as displaying </w:t>
      </w:r>
      <w:r w:rsidR="00233DFF">
        <w:rPr>
          <w:rFonts w:ascii="Times New Roman" w:eastAsia="Times New Roman" w:hAnsi="Times New Roman" w:cs="Times New Roman"/>
          <w:color w:val="000000"/>
          <w:sz w:val="24"/>
          <w:szCs w:val="24"/>
        </w:rPr>
        <w:t>responsible</w:t>
      </w:r>
      <w:r w:rsidRPr="00B17006">
        <w:rPr>
          <w:rFonts w:ascii="Times New Roman" w:eastAsia="Times New Roman" w:hAnsi="Times New Roman" w:cs="Times New Roman"/>
          <w:color w:val="000000"/>
          <w:sz w:val="24"/>
          <w:szCs w:val="24"/>
        </w:rPr>
        <w:t xml:space="preserve"> selling if it contained at least one of the following terms or their corresponding acronyms</w:t>
      </w:r>
      <w:ins w:id="72" w:author="Yang Liu" w:date="2018-10-21T15:09:00Z">
        <w:r w:rsidR="00DF6534">
          <w:rPr>
            <w:rFonts w:ascii="Times New Roman" w:eastAsia="Times New Roman" w:hAnsi="Times New Roman" w:cs="Times New Roman"/>
            <w:color w:val="000000"/>
            <w:sz w:val="24"/>
            <w:szCs w:val="24"/>
          </w:rPr>
          <w:t xml:space="preserve"> full names/ acronyms of government issued document authorizing legal possession of firearms</w:t>
        </w:r>
      </w:ins>
      <w:ins w:id="73" w:author="Yang Liu" w:date="2018-10-21T15:10:00Z">
        <w:r w:rsidR="00DF6534">
          <w:rPr>
            <w:rFonts w:ascii="Times New Roman" w:eastAsia="Times New Roman" w:hAnsi="Times New Roman" w:cs="Times New Roman"/>
            <w:color w:val="000000"/>
            <w:sz w:val="24"/>
            <w:szCs w:val="24"/>
          </w:rPr>
          <w:t xml:space="preserve"> (e.g. Concealed carry license, CCL) or other key words such as “license” or “permit”</w:t>
        </w:r>
      </w:ins>
      <w:ins w:id="74" w:author="Yang Liu" w:date="2018-10-21T15:09:00Z">
        <w:r w:rsidR="00DF6534">
          <w:rPr>
            <w:rFonts w:ascii="Times New Roman" w:eastAsia="Times New Roman" w:hAnsi="Times New Roman" w:cs="Times New Roman"/>
            <w:color w:val="000000"/>
            <w:sz w:val="24"/>
            <w:szCs w:val="24"/>
          </w:rPr>
          <w:t>.</w:t>
        </w:r>
      </w:ins>
      <w:del w:id="75" w:author="Yang Liu" w:date="2018-10-21T15:10:00Z">
        <w:r w:rsidRPr="00B17006" w:rsidDel="00DF6534">
          <w:rPr>
            <w:rFonts w:ascii="Times New Roman" w:eastAsia="Times New Roman" w:hAnsi="Times New Roman" w:cs="Times New Roman"/>
            <w:color w:val="000000"/>
            <w:sz w:val="24"/>
            <w:szCs w:val="24"/>
          </w:rPr>
          <w:delText>: Concealed carry weapon (CCW); concealed carry license (CCL); federal firearm license (FFL); permit to purchase (P2P)</w:delText>
        </w:r>
        <w:r w:rsidR="00131987" w:rsidDel="00DF6534">
          <w:rPr>
            <w:rFonts w:ascii="Times New Roman" w:eastAsia="Times New Roman" w:hAnsi="Times New Roman" w:cs="Times New Roman"/>
            <w:color w:val="000000"/>
            <w:sz w:val="24"/>
            <w:szCs w:val="24"/>
          </w:rPr>
          <w:delText>;</w:delText>
        </w:r>
        <w:r w:rsidRPr="00B17006" w:rsidDel="00DF6534">
          <w:rPr>
            <w:rFonts w:ascii="Times New Roman" w:eastAsia="Times New Roman" w:hAnsi="Times New Roman" w:cs="Times New Roman"/>
            <w:color w:val="000000"/>
            <w:sz w:val="24"/>
            <w:szCs w:val="24"/>
          </w:rPr>
          <w:delText xml:space="preserve"> </w:delText>
        </w:r>
        <w:r w:rsidR="00131987" w:rsidDel="00DF6534">
          <w:rPr>
            <w:rFonts w:ascii="Times New Roman" w:eastAsia="Times New Roman" w:hAnsi="Times New Roman" w:cs="Times New Roman"/>
            <w:color w:val="000000"/>
            <w:sz w:val="24"/>
            <w:szCs w:val="24"/>
          </w:rPr>
          <w:delText>background check; license; permit; or required.</w:delText>
        </w:r>
      </w:del>
      <w:del w:id="76" w:author="Yang Liu" w:date="2018-10-21T15:05:00Z">
        <w:r w:rsidRPr="00B17006" w:rsidDel="00FA5703">
          <w:rPr>
            <w:rFonts w:ascii="Times New Roman" w:eastAsia="Times New Roman" w:hAnsi="Times New Roman" w:cs="Times New Roman"/>
            <w:color w:val="000000"/>
            <w:sz w:val="24"/>
            <w:szCs w:val="24"/>
          </w:rPr>
          <w:delText xml:space="preserve"> Negations, such as “no background check” or “not required,” were </w:delText>
        </w:r>
        <w:commentRangeStart w:id="77"/>
        <w:r w:rsidRPr="00B17006" w:rsidDel="00FA5703">
          <w:rPr>
            <w:rFonts w:ascii="Times New Roman" w:eastAsia="Times New Roman" w:hAnsi="Times New Roman" w:cs="Times New Roman"/>
            <w:color w:val="000000"/>
            <w:sz w:val="24"/>
            <w:szCs w:val="24"/>
          </w:rPr>
          <w:delText>excluded</w:delText>
        </w:r>
        <w:commentRangeEnd w:id="77"/>
        <w:r w:rsidR="00131987" w:rsidDel="00FA5703">
          <w:rPr>
            <w:rStyle w:val="CommentReference"/>
          </w:rPr>
          <w:commentReference w:id="77"/>
        </w:r>
        <w:r w:rsidRPr="00B17006" w:rsidDel="00FA5703">
          <w:rPr>
            <w:rFonts w:ascii="Times New Roman" w:eastAsia="Times New Roman" w:hAnsi="Times New Roman" w:cs="Times New Roman"/>
            <w:color w:val="000000"/>
            <w:sz w:val="24"/>
            <w:szCs w:val="24"/>
          </w:rPr>
          <w:delText xml:space="preserve">. </w:delText>
        </w:r>
      </w:del>
    </w:p>
    <w:p w14:paraId="64BD95D4" w14:textId="4E96E5B4" w:rsidR="00B17006" w:rsidRPr="000702D8" w:rsidRDefault="00B17006" w:rsidP="00B17006">
      <w:pPr>
        <w:spacing w:after="240" w:line="240" w:lineRule="auto"/>
        <w:rPr>
          <w:ins w:id="78" w:author="Drake, Coleman Daniel" w:date="2018-10-17T14:40:00Z"/>
          <w:rFonts w:ascii="Times New Roman" w:eastAsia="Times New Roman" w:hAnsi="Times New Roman" w:cs="Times New Roman"/>
          <w:bCs/>
          <w:color w:val="000000"/>
          <w:sz w:val="24"/>
          <w:szCs w:val="24"/>
        </w:rPr>
      </w:pPr>
      <w:r w:rsidRPr="00B17006">
        <w:rPr>
          <w:rFonts w:ascii="Times New Roman" w:eastAsia="Times New Roman" w:hAnsi="Times New Roman" w:cs="Times New Roman"/>
          <w:b/>
          <w:bCs/>
          <w:color w:val="000000"/>
          <w:sz w:val="24"/>
          <w:szCs w:val="24"/>
        </w:rPr>
        <w:t>Results:</w:t>
      </w:r>
      <w:ins w:id="79" w:author="Yang Liu" w:date="2018-10-21T15:11:00Z">
        <w:r w:rsidR="00DF6534">
          <w:rPr>
            <w:rFonts w:ascii="Times New Roman" w:eastAsia="Times New Roman" w:hAnsi="Times New Roman" w:cs="Times New Roman"/>
            <w:b/>
            <w:bCs/>
            <w:color w:val="000000"/>
            <w:sz w:val="24"/>
            <w:szCs w:val="24"/>
          </w:rPr>
          <w:t xml:space="preserve"> </w:t>
        </w:r>
        <w:r w:rsidR="00DF6534">
          <w:rPr>
            <w:rFonts w:ascii="Times New Roman" w:eastAsia="Times New Roman" w:hAnsi="Times New Roman" w:cs="Times New Roman"/>
            <w:bCs/>
            <w:color w:val="000000"/>
            <w:sz w:val="24"/>
            <w:szCs w:val="24"/>
          </w:rPr>
          <w:t xml:space="preserve">The web-scraping algorithm found 6.26 million posts on Armslist.com during data collection. </w:t>
        </w:r>
      </w:ins>
      <w:ins w:id="80" w:author="Yang Liu" w:date="2018-10-21T15:18:00Z">
        <w:r w:rsidR="000702D8">
          <w:rPr>
            <w:rFonts w:ascii="Times New Roman" w:eastAsia="Times New Roman" w:hAnsi="Times New Roman" w:cs="Times New Roman"/>
            <w:bCs/>
            <w:color w:val="000000"/>
            <w:sz w:val="24"/>
            <w:szCs w:val="24"/>
          </w:rPr>
          <w:t xml:space="preserve">After removing irrelevant gun and advertising categories, the remaining dataset contains 4.90 million posts listed between </w:t>
        </w:r>
      </w:ins>
      <w:ins w:id="81" w:author="Yang Liu" w:date="2018-10-21T15:19:00Z">
        <w:r w:rsidR="000702D8" w:rsidRPr="00B755FE">
          <w:rPr>
            <w:rFonts w:ascii="Times New Roman" w:eastAsia="Times New Roman" w:hAnsi="Times New Roman" w:cs="Times New Roman"/>
            <w:color w:val="000000"/>
            <w:sz w:val="24"/>
            <w:szCs w:val="24"/>
          </w:rPr>
          <w:t>July 14, 2008 and June 25, 2018</w:t>
        </w:r>
        <w:r w:rsidR="000702D8">
          <w:rPr>
            <w:rFonts w:ascii="Times New Roman" w:eastAsia="Times New Roman" w:hAnsi="Times New Roman" w:cs="Times New Roman"/>
            <w:color w:val="000000"/>
            <w:sz w:val="24"/>
            <w:szCs w:val="24"/>
          </w:rPr>
          <w:t>.</w:t>
        </w:r>
      </w:ins>
      <w:ins w:id="82" w:author="Yang Liu" w:date="2018-10-21T15:20:00Z">
        <w:r w:rsidR="000702D8">
          <w:rPr>
            <w:rFonts w:ascii="Times New Roman" w:eastAsia="Times New Roman" w:hAnsi="Times New Roman" w:cs="Times New Roman"/>
            <w:color w:val="000000"/>
            <w:sz w:val="24"/>
            <w:szCs w:val="24"/>
          </w:rPr>
          <w:t xml:space="preserve"> </w:t>
        </w:r>
      </w:ins>
      <w:ins w:id="83" w:author="Yang Liu" w:date="2018-10-21T15:22:00Z">
        <w:r w:rsidR="000702D8">
          <w:rPr>
            <w:rFonts w:ascii="Times New Roman" w:eastAsia="Times New Roman" w:hAnsi="Times New Roman" w:cs="Times New Roman"/>
            <w:color w:val="000000"/>
            <w:sz w:val="24"/>
            <w:szCs w:val="24"/>
          </w:rPr>
          <w:t xml:space="preserve">Overall, </w:t>
        </w:r>
      </w:ins>
      <w:del w:id="84" w:author="Yang Liu" w:date="2018-10-21T15:11:00Z">
        <w:r w:rsidRPr="00B17006" w:rsidDel="00DF6534">
          <w:rPr>
            <w:rFonts w:ascii="Times New Roman" w:eastAsia="Times New Roman" w:hAnsi="Times New Roman" w:cs="Times New Roman"/>
            <w:b/>
            <w:bCs/>
            <w:color w:val="000000"/>
            <w:sz w:val="24"/>
            <w:szCs w:val="24"/>
          </w:rPr>
          <w:delText xml:space="preserve"> </w:delText>
        </w:r>
      </w:del>
      <w:del w:id="85" w:author="Yang Liu" w:date="2018-10-21T15:19:00Z">
        <w:r w:rsidRPr="00B17006" w:rsidDel="000702D8">
          <w:rPr>
            <w:rFonts w:ascii="Times New Roman" w:eastAsia="Times New Roman" w:hAnsi="Times New Roman" w:cs="Times New Roman"/>
            <w:color w:val="000000"/>
            <w:sz w:val="24"/>
            <w:szCs w:val="24"/>
          </w:rPr>
          <w:delText xml:space="preserve">We </w:delText>
        </w:r>
        <w:r w:rsidRPr="00131987" w:rsidDel="000702D8">
          <w:rPr>
            <w:rFonts w:ascii="Times New Roman" w:eastAsia="Times New Roman" w:hAnsi="Times New Roman" w:cs="Times New Roman"/>
            <w:color w:val="000000"/>
            <w:sz w:val="24"/>
            <w:szCs w:val="24"/>
          </w:rPr>
          <w:delText>identified 4,</w:delText>
        </w:r>
        <w:r w:rsidR="00E51E92" w:rsidRPr="00131987" w:rsidDel="000702D8">
          <w:rPr>
            <w:rFonts w:ascii="Times New Roman" w:eastAsia="Times New Roman" w:hAnsi="Times New Roman" w:cs="Times New Roman"/>
            <w:color w:val="000000"/>
            <w:sz w:val="24"/>
            <w:szCs w:val="24"/>
          </w:rPr>
          <w:delText>903,</w:delText>
        </w:r>
        <w:r w:rsidR="00E51E92" w:rsidRPr="00B755FE" w:rsidDel="000702D8">
          <w:rPr>
            <w:rFonts w:ascii="Times New Roman" w:eastAsia="Times New Roman" w:hAnsi="Times New Roman" w:cs="Times New Roman"/>
            <w:color w:val="000000"/>
            <w:sz w:val="24"/>
            <w:szCs w:val="24"/>
          </w:rPr>
          <w:delText>770</w:delText>
        </w:r>
        <w:r w:rsidR="00222FB6" w:rsidRPr="00B755FE" w:rsidDel="000702D8">
          <w:rPr>
            <w:rFonts w:ascii="Times New Roman" w:eastAsia="Times New Roman" w:hAnsi="Times New Roman" w:cs="Times New Roman"/>
            <w:color w:val="000000"/>
            <w:sz w:val="24"/>
            <w:szCs w:val="24"/>
          </w:rPr>
          <w:delText xml:space="preserve"> </w:delText>
        </w:r>
        <w:r w:rsidRPr="00B755FE" w:rsidDel="000702D8">
          <w:rPr>
            <w:rFonts w:ascii="Times New Roman" w:eastAsia="Times New Roman" w:hAnsi="Times New Roman" w:cs="Times New Roman"/>
            <w:color w:val="000000"/>
            <w:sz w:val="24"/>
            <w:szCs w:val="24"/>
          </w:rPr>
          <w:delText>relevant gun advertisements</w:delText>
        </w:r>
        <w:r w:rsidR="009C6BB3" w:rsidRPr="00B755FE" w:rsidDel="000702D8">
          <w:rPr>
            <w:rFonts w:ascii="Times New Roman" w:eastAsia="Times New Roman" w:hAnsi="Times New Roman" w:cs="Times New Roman"/>
            <w:color w:val="000000"/>
            <w:sz w:val="24"/>
            <w:szCs w:val="24"/>
          </w:rPr>
          <w:delText xml:space="preserve"> listed</w:delText>
        </w:r>
      </w:del>
      <w:del w:id="86" w:author="Yang Liu" w:date="2018-10-21T15:17:00Z">
        <w:r w:rsidR="009C6BB3" w:rsidRPr="00B755FE" w:rsidDel="000702D8">
          <w:rPr>
            <w:rFonts w:ascii="Times New Roman" w:eastAsia="Times New Roman" w:hAnsi="Times New Roman" w:cs="Times New Roman"/>
            <w:color w:val="000000"/>
            <w:sz w:val="24"/>
            <w:szCs w:val="24"/>
          </w:rPr>
          <w:delText xml:space="preserve"> between July 14, 2008 and June 25, 2018</w:delText>
        </w:r>
      </w:del>
      <w:del w:id="87" w:author="Yang Liu" w:date="2018-10-21T15:19:00Z">
        <w:r w:rsidRPr="00B755FE" w:rsidDel="000702D8">
          <w:rPr>
            <w:rFonts w:ascii="Times New Roman" w:eastAsia="Times New Roman" w:hAnsi="Times New Roman" w:cs="Times New Roman"/>
            <w:color w:val="000000"/>
            <w:sz w:val="24"/>
            <w:szCs w:val="24"/>
          </w:rPr>
          <w:delText xml:space="preserve">. </w:delText>
        </w:r>
      </w:del>
      <w:del w:id="88" w:author="Yang Liu" w:date="2018-10-21T15:22:00Z">
        <w:r w:rsidRPr="00B755FE" w:rsidDel="000702D8">
          <w:rPr>
            <w:rFonts w:ascii="Times New Roman" w:eastAsia="Times New Roman" w:hAnsi="Times New Roman" w:cs="Times New Roman"/>
            <w:color w:val="000000"/>
            <w:sz w:val="24"/>
            <w:szCs w:val="24"/>
          </w:rPr>
          <w:delText xml:space="preserve">Of this sample </w:delText>
        </w:r>
      </w:del>
      <w:r w:rsidR="00222FB6" w:rsidRPr="00B755FE">
        <w:rPr>
          <w:rFonts w:ascii="Times New Roman" w:eastAsia="Times New Roman" w:hAnsi="Times New Roman" w:cs="Times New Roman"/>
          <w:color w:val="000000"/>
          <w:sz w:val="24"/>
          <w:szCs w:val="24"/>
        </w:rPr>
        <w:t>523</w:t>
      </w:r>
      <w:r w:rsidRPr="00B755FE">
        <w:rPr>
          <w:rFonts w:ascii="Times New Roman" w:eastAsia="Times New Roman" w:hAnsi="Times New Roman" w:cs="Times New Roman"/>
          <w:color w:val="000000"/>
          <w:sz w:val="24"/>
          <w:szCs w:val="24"/>
        </w:rPr>
        <w:t>,</w:t>
      </w:r>
      <w:r w:rsidR="00222FB6" w:rsidRPr="00B755FE">
        <w:rPr>
          <w:rFonts w:ascii="Times New Roman" w:eastAsia="Times New Roman" w:hAnsi="Times New Roman" w:cs="Times New Roman"/>
          <w:color w:val="000000"/>
          <w:sz w:val="24"/>
          <w:szCs w:val="24"/>
        </w:rPr>
        <w:t>854</w:t>
      </w:r>
      <w:r w:rsidRPr="00B755FE">
        <w:rPr>
          <w:rFonts w:ascii="Times New Roman" w:eastAsia="Times New Roman" w:hAnsi="Times New Roman" w:cs="Times New Roman"/>
          <w:color w:val="000000"/>
          <w:sz w:val="24"/>
          <w:szCs w:val="24"/>
        </w:rPr>
        <w:t xml:space="preserve"> (</w:t>
      </w:r>
      <w:r w:rsidR="00E51E92" w:rsidRPr="00B755FE">
        <w:rPr>
          <w:rFonts w:ascii="Times New Roman" w:eastAsia="Times New Roman" w:hAnsi="Times New Roman" w:cs="Times New Roman"/>
          <w:color w:val="000000"/>
          <w:sz w:val="24"/>
          <w:szCs w:val="24"/>
        </w:rPr>
        <w:t>10.68</w:t>
      </w:r>
      <w:r w:rsidRPr="00B755FE">
        <w:rPr>
          <w:rFonts w:ascii="Times New Roman" w:eastAsia="Times New Roman" w:hAnsi="Times New Roman" w:cs="Times New Roman"/>
          <w:color w:val="000000"/>
          <w:sz w:val="24"/>
          <w:szCs w:val="24"/>
        </w:rPr>
        <w:t>%</w:t>
      </w:r>
      <w:r w:rsidR="00B755FE">
        <w:rPr>
          <w:rFonts w:ascii="Times New Roman" w:eastAsia="Times New Roman" w:hAnsi="Times New Roman" w:cs="Times New Roman"/>
          <w:color w:val="000000"/>
          <w:sz w:val="24"/>
          <w:szCs w:val="24"/>
        </w:rPr>
        <w:t xml:space="preserve"> [95% CI, 9.8%-11.56%]</w:t>
      </w:r>
      <w:r w:rsidR="009C6BB3" w:rsidRPr="00B755FE">
        <w:rPr>
          <w:rFonts w:ascii="Times New Roman" w:eastAsia="Times New Roman" w:hAnsi="Times New Roman" w:cs="Times New Roman"/>
          <w:color w:val="000000"/>
          <w:sz w:val="24"/>
          <w:szCs w:val="24"/>
        </w:rPr>
        <w:t xml:space="preserve">) indicated </w:t>
      </w:r>
      <w:r w:rsidRPr="00B755FE">
        <w:rPr>
          <w:rFonts w:ascii="Times New Roman" w:eastAsia="Times New Roman" w:hAnsi="Times New Roman" w:cs="Times New Roman"/>
          <w:color w:val="000000"/>
          <w:sz w:val="24"/>
          <w:szCs w:val="24"/>
        </w:rPr>
        <w:t>responsible</w:t>
      </w:r>
      <w:r w:rsidR="009C6BB3" w:rsidRPr="00B755FE">
        <w:rPr>
          <w:rFonts w:ascii="Times New Roman" w:eastAsia="Times New Roman" w:hAnsi="Times New Roman" w:cs="Times New Roman"/>
          <w:color w:val="000000"/>
          <w:sz w:val="24"/>
          <w:szCs w:val="24"/>
        </w:rPr>
        <w:t xml:space="preserve"> selling</w:t>
      </w:r>
      <w:ins w:id="89" w:author="Drake, Coleman Daniel" w:date="2018-10-17T14:44:00Z">
        <w:r w:rsidR="00920B64">
          <w:rPr>
            <w:rFonts w:ascii="Times New Roman" w:eastAsia="Times New Roman" w:hAnsi="Times New Roman" w:cs="Times New Roman"/>
            <w:color w:val="000000"/>
            <w:sz w:val="24"/>
            <w:szCs w:val="24"/>
          </w:rPr>
          <w:t xml:space="preserve"> (</w:t>
        </w:r>
        <w:r w:rsidR="00920B64">
          <w:rPr>
            <w:rFonts w:ascii="Times New Roman" w:eastAsia="Times New Roman" w:hAnsi="Times New Roman" w:cs="Times New Roman"/>
            <w:b/>
            <w:color w:val="000000"/>
            <w:sz w:val="24"/>
            <w:szCs w:val="24"/>
          </w:rPr>
          <w:t>Table</w:t>
        </w:r>
        <w:r w:rsidR="00920B64">
          <w:rPr>
            <w:rFonts w:ascii="Times New Roman" w:eastAsia="Times New Roman" w:hAnsi="Times New Roman" w:cs="Times New Roman"/>
            <w:color w:val="000000"/>
            <w:sz w:val="24"/>
            <w:szCs w:val="24"/>
          </w:rPr>
          <w:t>)</w:t>
        </w:r>
      </w:ins>
      <w:r w:rsidRPr="00B755FE">
        <w:rPr>
          <w:rFonts w:ascii="Times New Roman" w:eastAsia="Times New Roman" w:hAnsi="Times New Roman" w:cs="Times New Roman"/>
          <w:color w:val="000000"/>
          <w:sz w:val="24"/>
          <w:szCs w:val="24"/>
        </w:rPr>
        <w:t>. The three most commonly observed</w:t>
      </w:r>
      <w:r w:rsidR="009C6BB3" w:rsidRPr="00B755FE">
        <w:rPr>
          <w:rFonts w:ascii="Times New Roman" w:eastAsia="Times New Roman" w:hAnsi="Times New Roman" w:cs="Times New Roman"/>
          <w:color w:val="000000"/>
          <w:sz w:val="24"/>
          <w:szCs w:val="24"/>
        </w:rPr>
        <w:t xml:space="preserve"> gun categories observed were “h</w:t>
      </w:r>
      <w:r w:rsidRPr="00B755FE">
        <w:rPr>
          <w:rFonts w:ascii="Times New Roman" w:eastAsia="Times New Roman" w:hAnsi="Times New Roman" w:cs="Times New Roman"/>
          <w:color w:val="000000"/>
          <w:sz w:val="24"/>
          <w:szCs w:val="24"/>
        </w:rPr>
        <w:t>andguns” (2,36</w:t>
      </w:r>
      <w:r w:rsidR="00246284" w:rsidRPr="00B755FE">
        <w:rPr>
          <w:rFonts w:ascii="Times New Roman" w:eastAsia="Times New Roman" w:hAnsi="Times New Roman" w:cs="Times New Roman"/>
          <w:color w:val="000000"/>
          <w:sz w:val="24"/>
          <w:szCs w:val="24"/>
        </w:rPr>
        <w:t>7</w:t>
      </w:r>
      <w:r w:rsidRPr="00B755FE">
        <w:rPr>
          <w:rFonts w:ascii="Times New Roman" w:eastAsia="Times New Roman" w:hAnsi="Times New Roman" w:cs="Times New Roman"/>
          <w:color w:val="000000"/>
          <w:sz w:val="24"/>
          <w:szCs w:val="24"/>
        </w:rPr>
        <w:t>,</w:t>
      </w:r>
      <w:r w:rsidR="00246284" w:rsidRPr="00B755FE">
        <w:rPr>
          <w:rFonts w:ascii="Times New Roman" w:eastAsia="Times New Roman" w:hAnsi="Times New Roman" w:cs="Times New Roman"/>
          <w:color w:val="000000"/>
          <w:sz w:val="24"/>
          <w:szCs w:val="24"/>
        </w:rPr>
        <w:t>588</w:t>
      </w:r>
      <w:r w:rsidRPr="00B755FE">
        <w:rPr>
          <w:rFonts w:ascii="Times New Roman" w:eastAsia="Times New Roman" w:hAnsi="Times New Roman" w:cs="Times New Roman"/>
          <w:color w:val="000000"/>
          <w:sz w:val="24"/>
          <w:szCs w:val="24"/>
        </w:rPr>
        <w:t>; 47.</w:t>
      </w:r>
      <w:commentRangeStart w:id="90"/>
      <w:r w:rsidRPr="00B755FE">
        <w:rPr>
          <w:rFonts w:ascii="Times New Roman" w:eastAsia="Times New Roman" w:hAnsi="Times New Roman" w:cs="Times New Roman"/>
          <w:color w:val="000000"/>
          <w:sz w:val="24"/>
          <w:szCs w:val="24"/>
        </w:rPr>
        <w:t>92</w:t>
      </w:r>
      <w:commentRangeEnd w:id="90"/>
      <w:r w:rsidR="00B755FE">
        <w:rPr>
          <w:rStyle w:val="CommentReference"/>
        </w:rPr>
        <w:commentReference w:id="90"/>
      </w:r>
      <w:r w:rsidRPr="00B755FE">
        <w:rPr>
          <w:rFonts w:ascii="Times New Roman" w:eastAsia="Times New Roman" w:hAnsi="Times New Roman" w:cs="Times New Roman"/>
          <w:color w:val="000000"/>
          <w:sz w:val="24"/>
          <w:szCs w:val="24"/>
        </w:rPr>
        <w:t>%)</w:t>
      </w:r>
      <w:r w:rsidR="009C6BB3" w:rsidRPr="00B755FE">
        <w:rPr>
          <w:rFonts w:ascii="Times New Roman" w:eastAsia="Times New Roman" w:hAnsi="Times New Roman" w:cs="Times New Roman"/>
          <w:color w:val="000000"/>
          <w:sz w:val="24"/>
          <w:szCs w:val="24"/>
        </w:rPr>
        <w:t>, “r</w:t>
      </w:r>
      <w:r w:rsidRPr="00B755FE">
        <w:rPr>
          <w:rFonts w:ascii="Times New Roman" w:eastAsia="Times New Roman" w:hAnsi="Times New Roman" w:cs="Times New Roman"/>
          <w:color w:val="000000"/>
          <w:sz w:val="24"/>
          <w:szCs w:val="24"/>
        </w:rPr>
        <w:t>if</w:t>
      </w:r>
      <w:r w:rsidR="009C6BB3" w:rsidRPr="00B755FE">
        <w:rPr>
          <w:rFonts w:ascii="Times New Roman" w:eastAsia="Times New Roman" w:hAnsi="Times New Roman" w:cs="Times New Roman"/>
          <w:color w:val="000000"/>
          <w:sz w:val="24"/>
          <w:szCs w:val="24"/>
        </w:rPr>
        <w:t>les” (1,63</w:t>
      </w:r>
      <w:r w:rsidR="00246284" w:rsidRPr="00B755FE">
        <w:rPr>
          <w:rFonts w:ascii="Times New Roman" w:eastAsia="Times New Roman" w:hAnsi="Times New Roman" w:cs="Times New Roman"/>
          <w:color w:val="000000"/>
          <w:sz w:val="24"/>
          <w:szCs w:val="24"/>
        </w:rPr>
        <w:t>6</w:t>
      </w:r>
      <w:r w:rsidR="009C6BB3" w:rsidRPr="00B755FE">
        <w:rPr>
          <w:rFonts w:ascii="Times New Roman" w:eastAsia="Times New Roman" w:hAnsi="Times New Roman" w:cs="Times New Roman"/>
          <w:color w:val="000000"/>
          <w:sz w:val="24"/>
          <w:szCs w:val="24"/>
        </w:rPr>
        <w:t>,</w:t>
      </w:r>
      <w:r w:rsidR="00246284" w:rsidRPr="00B755FE">
        <w:rPr>
          <w:rFonts w:ascii="Times New Roman" w:eastAsia="Times New Roman" w:hAnsi="Times New Roman" w:cs="Times New Roman"/>
          <w:color w:val="000000"/>
          <w:sz w:val="24"/>
          <w:szCs w:val="24"/>
        </w:rPr>
        <w:t>201</w:t>
      </w:r>
      <w:r w:rsidR="009C6BB3" w:rsidRPr="00B755FE">
        <w:rPr>
          <w:rFonts w:ascii="Times New Roman" w:eastAsia="Times New Roman" w:hAnsi="Times New Roman" w:cs="Times New Roman"/>
          <w:color w:val="000000"/>
          <w:sz w:val="24"/>
          <w:szCs w:val="24"/>
        </w:rPr>
        <w:t>; 33.13%), and “s</w:t>
      </w:r>
      <w:r w:rsidRPr="00B755FE">
        <w:rPr>
          <w:rFonts w:ascii="Times New Roman" w:eastAsia="Times New Roman" w:hAnsi="Times New Roman" w:cs="Times New Roman"/>
          <w:color w:val="000000"/>
          <w:sz w:val="24"/>
          <w:szCs w:val="24"/>
        </w:rPr>
        <w:t>hotguns” (</w:t>
      </w:r>
      <w:r w:rsidR="00246284" w:rsidRPr="00B755FE">
        <w:rPr>
          <w:rFonts w:ascii="Times New Roman" w:eastAsia="Times New Roman" w:hAnsi="Times New Roman" w:cs="Times New Roman"/>
          <w:color w:val="000000"/>
          <w:sz w:val="24"/>
          <w:szCs w:val="24"/>
        </w:rPr>
        <w:t>411,276</w:t>
      </w:r>
      <w:r w:rsidRPr="00B755FE">
        <w:rPr>
          <w:rFonts w:ascii="Times New Roman" w:eastAsia="Times New Roman" w:hAnsi="Times New Roman" w:cs="Times New Roman"/>
          <w:color w:val="000000"/>
          <w:sz w:val="24"/>
          <w:szCs w:val="24"/>
        </w:rPr>
        <w:t>; 8.32%). Among these categories, the proportion of</w:t>
      </w:r>
      <w:r w:rsidR="009C6BB3" w:rsidRPr="00B755FE">
        <w:rPr>
          <w:rFonts w:ascii="Times New Roman" w:eastAsia="Times New Roman" w:hAnsi="Times New Roman" w:cs="Times New Roman"/>
          <w:color w:val="000000"/>
          <w:sz w:val="24"/>
          <w:szCs w:val="24"/>
        </w:rPr>
        <w:t xml:space="preserve"> posts displaying</w:t>
      </w:r>
      <w:r w:rsidRPr="00B755FE">
        <w:rPr>
          <w:rFonts w:ascii="Times New Roman" w:eastAsia="Times New Roman" w:hAnsi="Times New Roman" w:cs="Times New Roman"/>
          <w:color w:val="000000"/>
          <w:sz w:val="24"/>
          <w:szCs w:val="24"/>
        </w:rPr>
        <w:t xml:space="preserve"> responsible </w:t>
      </w:r>
      <w:r w:rsidR="009C6BB3" w:rsidRPr="00B755FE">
        <w:rPr>
          <w:rFonts w:ascii="Times New Roman" w:eastAsia="Times New Roman" w:hAnsi="Times New Roman" w:cs="Times New Roman"/>
          <w:color w:val="000000"/>
          <w:sz w:val="24"/>
          <w:szCs w:val="24"/>
        </w:rPr>
        <w:t>selling</w:t>
      </w:r>
      <w:r w:rsidRPr="00B755FE">
        <w:rPr>
          <w:rFonts w:ascii="Times New Roman" w:eastAsia="Times New Roman" w:hAnsi="Times New Roman" w:cs="Times New Roman"/>
          <w:color w:val="000000"/>
          <w:sz w:val="24"/>
          <w:szCs w:val="24"/>
        </w:rPr>
        <w:t xml:space="preserve"> </w:t>
      </w:r>
      <w:ins w:id="91" w:author="Yang Liu" w:date="2018-10-21T15:23:00Z">
        <w:r w:rsidR="000702D8">
          <w:rPr>
            <w:rFonts w:ascii="Times New Roman" w:eastAsia="Times New Roman" w:hAnsi="Times New Roman" w:cs="Times New Roman"/>
            <w:color w:val="000000"/>
            <w:sz w:val="24"/>
            <w:szCs w:val="24"/>
          </w:rPr>
          <w:t xml:space="preserve">behaviors </w:t>
        </w:r>
      </w:ins>
      <w:r w:rsidR="009C6BB3" w:rsidRPr="00B755FE">
        <w:rPr>
          <w:rFonts w:ascii="Times New Roman" w:eastAsia="Times New Roman" w:hAnsi="Times New Roman" w:cs="Times New Roman"/>
          <w:color w:val="000000"/>
          <w:sz w:val="24"/>
          <w:szCs w:val="24"/>
        </w:rPr>
        <w:t>were</w:t>
      </w:r>
      <w:r w:rsidR="00B755FE">
        <w:rPr>
          <w:rFonts w:ascii="Times New Roman" w:eastAsia="Times New Roman" w:hAnsi="Times New Roman" w:cs="Times New Roman"/>
          <w:color w:val="000000"/>
          <w:sz w:val="24"/>
          <w:szCs w:val="24"/>
        </w:rPr>
        <w:t xml:space="preserve"> 48.28%, 33.37%, and 8.39%,</w:t>
      </w:r>
      <w:r w:rsidR="00D72DBF" w:rsidRPr="00B755FE">
        <w:rPr>
          <w:rFonts w:ascii="Times New Roman" w:eastAsia="Times New Roman" w:hAnsi="Times New Roman" w:cs="Times New Roman"/>
          <w:color w:val="000000"/>
          <w:sz w:val="24"/>
          <w:szCs w:val="24"/>
        </w:rPr>
        <w:t xml:space="preserve"> respectively.</w:t>
      </w:r>
    </w:p>
    <w:p w14:paraId="31A98ECA" w14:textId="0FF1A880" w:rsidR="00920B64" w:rsidRPr="00B17006" w:rsidRDefault="00920B64" w:rsidP="00B17006">
      <w:pPr>
        <w:spacing w:after="240" w:line="240" w:lineRule="auto"/>
        <w:rPr>
          <w:rFonts w:ascii="Times New Roman" w:eastAsia="Times New Roman" w:hAnsi="Times New Roman" w:cs="Times New Roman"/>
          <w:sz w:val="24"/>
          <w:szCs w:val="24"/>
        </w:rPr>
      </w:pPr>
      <w:ins w:id="92" w:author="Drake, Coleman Daniel" w:date="2018-10-17T14:43:00Z">
        <w:r>
          <w:rPr>
            <w:rFonts w:ascii="Times New Roman" w:eastAsia="Times New Roman" w:hAnsi="Times New Roman" w:cs="Times New Roman"/>
            <w:sz w:val="24"/>
            <w:szCs w:val="24"/>
          </w:rPr>
          <w:t>The percentage of advertisements displaying responsible gun-selling behavior increased from 200</w:t>
        </w:r>
      </w:ins>
      <w:ins w:id="93" w:author="Yang Liu" w:date="2018-10-21T15:24:00Z">
        <w:r w:rsidR="000702D8">
          <w:rPr>
            <w:rFonts w:ascii="Times New Roman" w:eastAsia="Times New Roman" w:hAnsi="Times New Roman" w:cs="Times New Roman"/>
            <w:sz w:val="24"/>
            <w:szCs w:val="24"/>
          </w:rPr>
          <w:t>9</w:t>
        </w:r>
      </w:ins>
      <w:ins w:id="94" w:author="Drake, Coleman Daniel" w:date="2018-10-17T14:44:00Z">
        <w:del w:id="95" w:author="Yang Liu" w:date="2018-10-21T15:24:00Z">
          <w:r w:rsidDel="000702D8">
            <w:rPr>
              <w:rFonts w:ascii="Times New Roman" w:eastAsia="Times New Roman" w:hAnsi="Times New Roman" w:cs="Times New Roman"/>
              <w:sz w:val="24"/>
              <w:szCs w:val="24"/>
            </w:rPr>
            <w:delText>8</w:delText>
          </w:r>
        </w:del>
        <w:r>
          <w:rPr>
            <w:rFonts w:ascii="Times New Roman" w:eastAsia="Times New Roman" w:hAnsi="Times New Roman" w:cs="Times New Roman"/>
            <w:sz w:val="24"/>
            <w:szCs w:val="24"/>
          </w:rPr>
          <w:t xml:space="preserve"> to 201</w:t>
        </w:r>
        <w:del w:id="96" w:author="Yang Liu" w:date="2018-10-21T15:23:00Z">
          <w:r w:rsidDel="000702D8">
            <w:rPr>
              <w:rFonts w:ascii="Times New Roman" w:eastAsia="Times New Roman" w:hAnsi="Times New Roman" w:cs="Times New Roman"/>
              <w:sz w:val="24"/>
              <w:szCs w:val="24"/>
            </w:rPr>
            <w:delText>3, remained steady through 2017, and increased again in 2018</w:delText>
          </w:r>
        </w:del>
      </w:ins>
      <w:ins w:id="97" w:author="Drake, Coleman Daniel" w:date="2018-10-17T14:49:00Z">
        <w:del w:id="98" w:author="Yang Liu" w:date="2018-10-21T15:23:00Z">
          <w:r w:rsidR="00EB131E" w:rsidDel="000702D8">
            <w:rPr>
              <w:rFonts w:ascii="Times New Roman" w:eastAsia="Times New Roman" w:hAnsi="Times New Roman" w:cs="Times New Roman"/>
              <w:sz w:val="24"/>
              <w:szCs w:val="24"/>
            </w:rPr>
            <w:delText xml:space="preserve"> </w:delText>
          </w:r>
        </w:del>
      </w:ins>
      <w:ins w:id="99" w:author="Yang Liu" w:date="2018-10-21T15:23:00Z">
        <w:r w:rsidR="000702D8">
          <w:rPr>
            <w:rFonts w:ascii="Times New Roman" w:eastAsia="Times New Roman" w:hAnsi="Times New Roman" w:cs="Times New Roman"/>
            <w:sz w:val="24"/>
            <w:szCs w:val="24"/>
          </w:rPr>
          <w:t>8</w:t>
        </w:r>
      </w:ins>
      <w:ins w:id="100" w:author="Yang Liu" w:date="2018-10-21T15:24:00Z">
        <w:r w:rsidR="000702D8">
          <w:rPr>
            <w:rFonts w:ascii="Times New Roman" w:eastAsia="Times New Roman" w:hAnsi="Times New Roman" w:cs="Times New Roman"/>
            <w:sz w:val="24"/>
            <w:szCs w:val="24"/>
          </w:rPr>
          <w:t xml:space="preserve"> </w:t>
        </w:r>
      </w:ins>
      <w:ins w:id="101" w:author="Drake, Coleman Daniel" w:date="2018-10-17T14:49:00Z">
        <w:r w:rsidR="00EB131E">
          <w:rPr>
            <w:rFonts w:ascii="Times New Roman" w:eastAsia="Times New Roman" w:hAnsi="Times New Roman" w:cs="Times New Roman"/>
            <w:sz w:val="24"/>
            <w:szCs w:val="24"/>
          </w:rPr>
          <w:t>(</w:t>
        </w:r>
        <w:commentRangeStart w:id="102"/>
        <w:r w:rsidR="00EB131E">
          <w:rPr>
            <w:rFonts w:ascii="Times New Roman" w:eastAsia="Times New Roman" w:hAnsi="Times New Roman" w:cs="Times New Roman"/>
            <w:b/>
            <w:sz w:val="24"/>
            <w:szCs w:val="24"/>
          </w:rPr>
          <w:t>Figure</w:t>
        </w:r>
        <w:commentRangeEnd w:id="102"/>
        <w:r w:rsidR="00EB131E">
          <w:rPr>
            <w:rStyle w:val="CommentReference"/>
          </w:rPr>
          <w:commentReference w:id="102"/>
        </w:r>
        <w:r w:rsidR="00EB131E" w:rsidRPr="00EB131E">
          <w:rPr>
            <w:rFonts w:ascii="Times New Roman" w:eastAsia="Times New Roman" w:hAnsi="Times New Roman" w:cs="Times New Roman"/>
            <w:sz w:val="24"/>
            <w:szCs w:val="24"/>
            <w:rPrChange w:id="103" w:author="Drake, Coleman Daniel" w:date="2018-10-17T14:49:00Z">
              <w:rPr>
                <w:rFonts w:ascii="Times New Roman" w:eastAsia="Times New Roman" w:hAnsi="Times New Roman" w:cs="Times New Roman"/>
                <w:b/>
                <w:sz w:val="24"/>
                <w:szCs w:val="24"/>
              </w:rPr>
            </w:rPrChange>
          </w:rPr>
          <w:t>)</w:t>
        </w:r>
      </w:ins>
      <w:ins w:id="104" w:author="Drake, Coleman Daniel" w:date="2018-10-17T14:44:00Z">
        <w:r>
          <w:rPr>
            <w:rFonts w:ascii="Times New Roman" w:eastAsia="Times New Roman" w:hAnsi="Times New Roman" w:cs="Times New Roman"/>
            <w:sz w:val="24"/>
            <w:szCs w:val="24"/>
          </w:rPr>
          <w:t>.</w:t>
        </w:r>
        <w:commentRangeStart w:id="105"/>
        <w:r>
          <w:rPr>
            <w:rFonts w:ascii="Times New Roman" w:eastAsia="Times New Roman" w:hAnsi="Times New Roman" w:cs="Times New Roman"/>
            <w:sz w:val="24"/>
            <w:szCs w:val="24"/>
          </w:rPr>
          <w:t xml:space="preserve"> </w:t>
        </w:r>
      </w:ins>
      <w:commentRangeStart w:id="106"/>
      <w:ins w:id="107" w:author="Drake, Coleman Daniel" w:date="2018-10-17T14:45:00Z">
        <w:r>
          <w:rPr>
            <w:rFonts w:ascii="Times New Roman" w:eastAsia="Times New Roman" w:hAnsi="Times New Roman" w:cs="Times New Roman"/>
            <w:sz w:val="24"/>
            <w:szCs w:val="24"/>
          </w:rPr>
          <w:t>This increase was driven primarily by shotgun</w:t>
        </w:r>
      </w:ins>
      <w:ins w:id="108" w:author="Drake, Coleman Daniel" w:date="2018-10-17T14:46:00Z">
        <w:r w:rsidR="00EB131E">
          <w:rPr>
            <w:rFonts w:ascii="Times New Roman" w:eastAsia="Times New Roman" w:hAnsi="Times New Roman" w:cs="Times New Roman"/>
            <w:sz w:val="24"/>
            <w:szCs w:val="24"/>
          </w:rPr>
          <w:t xml:space="preserve"> advertisements</w:t>
        </w:r>
        <w:r>
          <w:rPr>
            <w:rFonts w:ascii="Times New Roman" w:eastAsia="Times New Roman" w:hAnsi="Times New Roman" w:cs="Times New Roman"/>
            <w:sz w:val="24"/>
            <w:szCs w:val="24"/>
          </w:rPr>
          <w:t xml:space="preserve">. </w:t>
        </w:r>
      </w:ins>
      <w:commentRangeEnd w:id="106"/>
      <w:r w:rsidR="000702D8">
        <w:rPr>
          <w:rStyle w:val="CommentReference"/>
        </w:rPr>
        <w:commentReference w:id="106"/>
      </w:r>
      <w:ins w:id="109" w:author="Ashley Hernandez" w:date="2018-10-18T10:38:00Z">
        <w:r w:rsidR="00B24AEC">
          <w:rPr>
            <w:rFonts w:ascii="Times New Roman" w:eastAsia="Times New Roman" w:hAnsi="Times New Roman" w:cs="Times New Roman"/>
            <w:sz w:val="24"/>
            <w:szCs w:val="24"/>
          </w:rPr>
          <w:t xml:space="preserve">From 2008-2012, </w:t>
        </w:r>
      </w:ins>
      <w:ins w:id="110" w:author="Drake, Coleman Daniel" w:date="2018-10-17T14:46:00Z">
        <w:r>
          <w:rPr>
            <w:rFonts w:ascii="Times New Roman" w:eastAsia="Times New Roman" w:hAnsi="Times New Roman" w:cs="Times New Roman"/>
            <w:sz w:val="24"/>
            <w:szCs w:val="24"/>
          </w:rPr>
          <w:t xml:space="preserve">X% of shotgun advertisements </w:t>
        </w:r>
        <w:del w:id="111" w:author="Ashley Hernandez" w:date="2018-10-18T10:38:00Z">
          <w:r w:rsidDel="00B24AEC">
            <w:rPr>
              <w:rFonts w:ascii="Times New Roman" w:eastAsia="Times New Roman" w:hAnsi="Times New Roman" w:cs="Times New Roman"/>
              <w:sz w:val="24"/>
              <w:szCs w:val="24"/>
            </w:rPr>
            <w:delText xml:space="preserve">from 2008-2012 </w:delText>
          </w:r>
        </w:del>
        <w:r>
          <w:rPr>
            <w:rFonts w:ascii="Times New Roman" w:eastAsia="Times New Roman" w:hAnsi="Times New Roman" w:cs="Times New Roman"/>
            <w:sz w:val="24"/>
            <w:szCs w:val="24"/>
          </w:rPr>
          <w:t xml:space="preserve">displayed responsible </w:t>
        </w:r>
        <w:del w:id="112" w:author="Ashley Hernandez" w:date="2018-10-18T10:40:00Z">
          <w:r w:rsidDel="00B24AEC">
            <w:rPr>
              <w:rFonts w:ascii="Times New Roman" w:eastAsia="Times New Roman" w:hAnsi="Times New Roman" w:cs="Times New Roman"/>
              <w:sz w:val="24"/>
              <w:szCs w:val="24"/>
            </w:rPr>
            <w:delText>gun-</w:delText>
          </w:r>
        </w:del>
        <w:r>
          <w:rPr>
            <w:rFonts w:ascii="Times New Roman" w:eastAsia="Times New Roman" w:hAnsi="Times New Roman" w:cs="Times New Roman"/>
            <w:sz w:val="24"/>
            <w:szCs w:val="24"/>
          </w:rPr>
          <w:t>selling behavior</w:t>
        </w:r>
      </w:ins>
      <w:ins w:id="113" w:author="Ashley Hernandez" w:date="2018-10-18T10:38:00Z">
        <w:r w:rsidR="00B24AEC">
          <w:rPr>
            <w:rFonts w:ascii="Times New Roman" w:eastAsia="Times New Roman" w:hAnsi="Times New Roman" w:cs="Times New Roman"/>
            <w:sz w:val="24"/>
            <w:szCs w:val="24"/>
          </w:rPr>
          <w:t xml:space="preserve">, and </w:t>
        </w:r>
      </w:ins>
      <w:ins w:id="114" w:author="Ashley Hernandez" w:date="2018-10-18T10:39:00Z">
        <w:r w:rsidR="00B24AEC">
          <w:rPr>
            <w:rFonts w:ascii="Times New Roman" w:eastAsia="Times New Roman" w:hAnsi="Times New Roman" w:cs="Times New Roman"/>
            <w:sz w:val="24"/>
            <w:szCs w:val="24"/>
          </w:rPr>
          <w:t xml:space="preserve">this percentage increased/decreased </w:t>
        </w:r>
      </w:ins>
      <w:ins w:id="115" w:author="Drake, Coleman Daniel" w:date="2018-10-17T14:46:00Z">
        <w:del w:id="116" w:author="Ashley Hernandez" w:date="2018-10-18T10:38:00Z">
          <w:r w:rsidDel="00B24AEC">
            <w:rPr>
              <w:rFonts w:ascii="Times New Roman" w:eastAsia="Times New Roman" w:hAnsi="Times New Roman" w:cs="Times New Roman"/>
              <w:sz w:val="24"/>
              <w:szCs w:val="24"/>
            </w:rPr>
            <w:delText xml:space="preserve">; </w:delText>
          </w:r>
        </w:del>
      </w:ins>
      <w:ins w:id="117" w:author="Ashley Hernandez" w:date="2018-10-18T10:39:00Z">
        <w:r w:rsidR="00B24AEC">
          <w:rPr>
            <w:rFonts w:ascii="Times New Roman" w:eastAsia="Times New Roman" w:hAnsi="Times New Roman" w:cs="Times New Roman"/>
            <w:sz w:val="24"/>
            <w:szCs w:val="24"/>
          </w:rPr>
          <w:t xml:space="preserve">from 2013-2018 </w:t>
        </w:r>
      </w:ins>
      <w:ins w:id="118" w:author="Ashley Hernandez" w:date="2018-10-18T10:40:00Z">
        <w:r w:rsidR="00B24AEC">
          <w:rPr>
            <w:rFonts w:ascii="Times New Roman" w:eastAsia="Times New Roman" w:hAnsi="Times New Roman" w:cs="Times New Roman"/>
            <w:sz w:val="24"/>
            <w:szCs w:val="24"/>
          </w:rPr>
          <w:t xml:space="preserve">to </w:t>
        </w:r>
      </w:ins>
      <w:ins w:id="119" w:author="Drake, Coleman Daniel" w:date="2018-10-17T14:46:00Z">
        <w:r>
          <w:rPr>
            <w:rFonts w:ascii="Times New Roman" w:eastAsia="Times New Roman" w:hAnsi="Times New Roman" w:cs="Times New Roman"/>
            <w:sz w:val="24"/>
            <w:szCs w:val="24"/>
          </w:rPr>
          <w:t>X%</w:t>
        </w:r>
        <w:del w:id="120" w:author="Ashley Hernandez" w:date="2018-10-18T10:41:00Z">
          <w:r w:rsidDel="00B24AEC">
            <w:rPr>
              <w:rFonts w:ascii="Times New Roman" w:eastAsia="Times New Roman" w:hAnsi="Times New Roman" w:cs="Times New Roman"/>
              <w:sz w:val="24"/>
              <w:szCs w:val="24"/>
            </w:rPr>
            <w:delText xml:space="preserve"> </w:delText>
          </w:r>
        </w:del>
        <w:del w:id="121" w:author="Ashley Hernandez" w:date="2018-10-18T10:39:00Z">
          <w:r w:rsidDel="00B24AEC">
            <w:rPr>
              <w:rFonts w:ascii="Times New Roman" w:eastAsia="Times New Roman" w:hAnsi="Times New Roman" w:cs="Times New Roman"/>
              <w:sz w:val="24"/>
              <w:szCs w:val="24"/>
            </w:rPr>
            <w:delText>did</w:delText>
          </w:r>
        </w:del>
        <w:del w:id="122" w:author="Ashley Hernandez" w:date="2018-10-18T10:38:00Z">
          <w:r w:rsidDel="00B24AEC">
            <w:rPr>
              <w:rFonts w:ascii="Times New Roman" w:eastAsia="Times New Roman" w:hAnsi="Times New Roman" w:cs="Times New Roman"/>
              <w:sz w:val="24"/>
              <w:szCs w:val="24"/>
            </w:rPr>
            <w:delText xml:space="preserve"> from 2013-2018</w:delText>
          </w:r>
        </w:del>
        <w:r>
          <w:rPr>
            <w:rFonts w:ascii="Times New Roman" w:eastAsia="Times New Roman" w:hAnsi="Times New Roman" w:cs="Times New Roman"/>
            <w:sz w:val="24"/>
            <w:szCs w:val="24"/>
          </w:rPr>
          <w:t xml:space="preserve">. </w:t>
        </w:r>
      </w:ins>
      <w:ins w:id="123" w:author="Drake, Coleman Daniel" w:date="2018-10-17T14:48:00Z">
        <w:r w:rsidR="00EB131E">
          <w:rPr>
            <w:rFonts w:ascii="Times New Roman" w:eastAsia="Times New Roman" w:hAnsi="Times New Roman" w:cs="Times New Roman"/>
            <w:sz w:val="24"/>
            <w:szCs w:val="24"/>
          </w:rPr>
          <w:t xml:space="preserve">There was no statistical in crease in responsible gun-selling behavior for rifles over this time </w:t>
        </w:r>
        <w:commentRangeStart w:id="124"/>
        <w:r w:rsidR="00EB131E">
          <w:rPr>
            <w:rFonts w:ascii="Times New Roman" w:eastAsia="Times New Roman" w:hAnsi="Times New Roman" w:cs="Times New Roman"/>
            <w:sz w:val="24"/>
            <w:szCs w:val="24"/>
          </w:rPr>
          <w:t>period</w:t>
        </w:r>
        <w:commentRangeEnd w:id="124"/>
        <w:r w:rsidR="00EB131E">
          <w:rPr>
            <w:rStyle w:val="CommentReference"/>
          </w:rPr>
          <w:commentReference w:id="124"/>
        </w:r>
        <w:r w:rsidR="00EB131E">
          <w:rPr>
            <w:rFonts w:ascii="Times New Roman" w:eastAsia="Times New Roman" w:hAnsi="Times New Roman" w:cs="Times New Roman"/>
            <w:sz w:val="24"/>
            <w:szCs w:val="24"/>
          </w:rPr>
          <w:t>.</w:t>
        </w:r>
      </w:ins>
      <w:ins w:id="125" w:author="Drake, Coleman Daniel" w:date="2018-10-17T14:46:00Z">
        <w:r>
          <w:rPr>
            <w:rFonts w:ascii="Times New Roman" w:eastAsia="Times New Roman" w:hAnsi="Times New Roman" w:cs="Times New Roman"/>
            <w:sz w:val="24"/>
            <w:szCs w:val="24"/>
          </w:rPr>
          <w:t xml:space="preserve"> </w:t>
        </w:r>
      </w:ins>
      <w:commentRangeEnd w:id="105"/>
      <w:r w:rsidR="0044210C">
        <w:rPr>
          <w:rStyle w:val="CommentReference"/>
        </w:rPr>
        <w:commentReference w:id="105"/>
      </w:r>
    </w:p>
    <w:p w14:paraId="5829DE6D" w14:textId="27354D7C" w:rsidR="00B17006" w:rsidRPr="00B17006" w:rsidDel="00920B64" w:rsidRDefault="00B17006" w:rsidP="00B17006">
      <w:pPr>
        <w:spacing w:after="240" w:line="240" w:lineRule="auto"/>
        <w:rPr>
          <w:del w:id="126" w:author="Drake, Coleman Daniel" w:date="2018-10-17T14:40:00Z"/>
          <w:rFonts w:ascii="Times New Roman" w:eastAsia="Times New Roman" w:hAnsi="Times New Roman" w:cs="Times New Roman"/>
          <w:sz w:val="24"/>
          <w:szCs w:val="24"/>
        </w:rPr>
      </w:pPr>
      <w:del w:id="127" w:author="Drake, Coleman Daniel" w:date="2018-10-17T14:40:00Z">
        <w:r w:rsidRPr="00B17006" w:rsidDel="00920B64">
          <w:rPr>
            <w:rFonts w:ascii="Times New Roman" w:eastAsia="Times New Roman" w:hAnsi="Times New Roman" w:cs="Times New Roman"/>
            <w:color w:val="000000"/>
            <w:sz w:val="24"/>
            <w:szCs w:val="24"/>
          </w:rPr>
          <w:delText xml:space="preserve">Of the </w:delText>
        </w:r>
        <w:r w:rsidR="009C6BB3" w:rsidDel="00920B64">
          <w:rPr>
            <w:rFonts w:ascii="Times New Roman" w:eastAsia="Times New Roman" w:hAnsi="Times New Roman" w:cs="Times New Roman"/>
            <w:color w:val="000000"/>
            <w:sz w:val="24"/>
            <w:szCs w:val="24"/>
          </w:rPr>
          <w:delText xml:space="preserve">4,930,052 </w:delText>
        </w:r>
        <w:r w:rsidRPr="00B17006" w:rsidDel="00920B64">
          <w:rPr>
            <w:rFonts w:ascii="Times New Roman" w:eastAsia="Times New Roman" w:hAnsi="Times New Roman" w:cs="Times New Roman"/>
            <w:color w:val="000000"/>
            <w:sz w:val="24"/>
            <w:szCs w:val="24"/>
          </w:rPr>
          <w:delText>listings,</w:delText>
        </w:r>
        <w:r w:rsidR="00B755FE" w:rsidDel="00920B64">
          <w:rPr>
            <w:rFonts w:ascii="Times New Roman" w:eastAsia="Times New Roman" w:hAnsi="Times New Roman" w:cs="Times New Roman"/>
            <w:color w:val="000000"/>
            <w:sz w:val="24"/>
            <w:szCs w:val="24"/>
          </w:rPr>
          <w:delText xml:space="preserve"> </w:delText>
        </w:r>
        <w:r w:rsidR="00B755FE" w:rsidRPr="00B755FE" w:rsidDel="00920B64">
          <w:rPr>
            <w:rFonts w:ascii="Times New Roman" w:eastAsia="Times New Roman" w:hAnsi="Times New Roman" w:cs="Times New Roman"/>
            <w:b/>
            <w:color w:val="000000"/>
            <w:sz w:val="24"/>
            <w:szCs w:val="24"/>
          </w:rPr>
          <w:delText>XX</w:delText>
        </w:r>
        <w:r w:rsidR="00B755FE" w:rsidDel="00920B64">
          <w:rPr>
            <w:rFonts w:ascii="Times New Roman" w:eastAsia="Times New Roman" w:hAnsi="Times New Roman" w:cs="Times New Roman"/>
            <w:color w:val="000000"/>
            <w:sz w:val="24"/>
            <w:szCs w:val="24"/>
          </w:rPr>
          <w:delText xml:space="preserve"> </w:delText>
        </w:r>
        <w:r w:rsidRPr="00B17006" w:rsidDel="00920B64">
          <w:rPr>
            <w:rFonts w:ascii="Times New Roman" w:eastAsia="Times New Roman" w:hAnsi="Times New Roman" w:cs="Times New Roman"/>
            <w:color w:val="000000"/>
            <w:sz w:val="24"/>
            <w:szCs w:val="24"/>
          </w:rPr>
          <w:delText xml:space="preserve">did not ask for any sort of background check. Among </w:delText>
        </w:r>
        <w:r w:rsidRPr="00B17006" w:rsidDel="00920B64">
          <w:rPr>
            <w:rFonts w:ascii="Times New Roman" w:eastAsia="Times New Roman" w:hAnsi="Times New Roman" w:cs="Times New Roman"/>
            <w:color w:val="FF0000"/>
            <w:sz w:val="24"/>
            <w:szCs w:val="24"/>
          </w:rPr>
          <w:delText>firearms listed</w:delText>
        </w:r>
        <w:r w:rsidRPr="00B17006" w:rsidDel="00920B64">
          <w:rPr>
            <w:rFonts w:ascii="Times New Roman" w:eastAsia="Times New Roman" w:hAnsi="Times New Roman" w:cs="Times New Roman"/>
            <w:color w:val="000000"/>
            <w:sz w:val="24"/>
            <w:szCs w:val="24"/>
          </w:rPr>
          <w:delText xml:space="preserve"> as </w:delText>
        </w:r>
        <w:r w:rsidR="009C6BB3" w:rsidDel="00920B64">
          <w:rPr>
            <w:rFonts w:ascii="Times New Roman" w:eastAsia="Times New Roman" w:hAnsi="Times New Roman" w:cs="Times New Roman"/>
            <w:color w:val="000000"/>
            <w:sz w:val="24"/>
            <w:szCs w:val="24"/>
          </w:rPr>
          <w:delText>“</w:delText>
        </w:r>
        <w:r w:rsidRPr="00B17006" w:rsidDel="00920B64">
          <w:rPr>
            <w:rFonts w:ascii="Times New Roman" w:eastAsia="Times New Roman" w:hAnsi="Times New Roman" w:cs="Times New Roman"/>
            <w:color w:val="000000"/>
            <w:sz w:val="24"/>
            <w:szCs w:val="24"/>
          </w:rPr>
          <w:delText>automatic weapons</w:delText>
        </w:r>
        <w:r w:rsidR="009C6BB3" w:rsidDel="00920B64">
          <w:rPr>
            <w:rFonts w:ascii="Times New Roman" w:eastAsia="Times New Roman" w:hAnsi="Times New Roman" w:cs="Times New Roman"/>
            <w:color w:val="000000"/>
            <w:sz w:val="24"/>
            <w:szCs w:val="24"/>
          </w:rPr>
          <w:delText>”</w:delText>
        </w:r>
        <w:r w:rsidRPr="00B17006" w:rsidDel="00920B64">
          <w:rPr>
            <w:rFonts w:ascii="Times New Roman" w:eastAsia="Times New Roman" w:hAnsi="Times New Roman" w:cs="Times New Roman"/>
            <w:color w:val="000000"/>
            <w:sz w:val="24"/>
            <w:szCs w:val="24"/>
          </w:rPr>
          <w:delText xml:space="preserve">, </w:delText>
        </w:r>
        <w:r w:rsidRPr="00B17006" w:rsidDel="00920B64">
          <w:rPr>
            <w:rFonts w:ascii="Times New Roman" w:eastAsia="Times New Roman" w:hAnsi="Times New Roman" w:cs="Times New Roman"/>
            <w:b/>
            <w:bCs/>
            <w:color w:val="000000"/>
            <w:sz w:val="24"/>
            <w:szCs w:val="24"/>
            <w:shd w:val="clear" w:color="auto" w:fill="FFFF00"/>
          </w:rPr>
          <w:delText>XX</w:delText>
        </w:r>
        <w:r w:rsidRPr="00B17006" w:rsidDel="00920B64">
          <w:rPr>
            <w:rFonts w:ascii="Times New Roman" w:eastAsia="Times New Roman" w:hAnsi="Times New Roman" w:cs="Times New Roman"/>
            <w:color w:val="000000"/>
            <w:sz w:val="24"/>
            <w:szCs w:val="24"/>
          </w:rPr>
          <w:delText xml:space="preserve"> of </w:delText>
        </w:r>
        <w:r w:rsidRPr="00B17006" w:rsidDel="00920B64">
          <w:rPr>
            <w:rFonts w:ascii="Times New Roman" w:eastAsia="Times New Roman" w:hAnsi="Times New Roman" w:cs="Times New Roman"/>
            <w:b/>
            <w:bCs/>
            <w:color w:val="000000"/>
            <w:sz w:val="24"/>
            <w:szCs w:val="24"/>
            <w:shd w:val="clear" w:color="auto" w:fill="FFFF00"/>
          </w:rPr>
          <w:delText>XX</w:delText>
        </w:r>
        <w:r w:rsidRPr="00B17006" w:rsidDel="00920B64">
          <w:rPr>
            <w:rFonts w:ascii="Times New Roman" w:eastAsia="Times New Roman" w:hAnsi="Times New Roman" w:cs="Times New Roman"/>
            <w:color w:val="000000"/>
            <w:sz w:val="24"/>
            <w:szCs w:val="24"/>
          </w:rPr>
          <w:delText xml:space="preserve"> listings did not ask for a background check.</w:delText>
        </w:r>
        <w:r w:rsidR="009C6BB3" w:rsidDel="00920B64">
          <w:rPr>
            <w:rFonts w:ascii="Times New Roman" w:eastAsia="Times New Roman" w:hAnsi="Times New Roman" w:cs="Times New Roman"/>
            <w:color w:val="000000"/>
            <w:sz w:val="24"/>
            <w:szCs w:val="24"/>
          </w:rPr>
          <w:delText xml:space="preserve"> </w:delText>
        </w:r>
        <w:r w:rsidRPr="00B17006" w:rsidDel="00920B64">
          <w:rPr>
            <w:rFonts w:ascii="Times New Roman" w:eastAsia="Times New Roman" w:hAnsi="Times New Roman" w:cs="Times New Roman"/>
            <w:color w:val="000000"/>
            <w:sz w:val="24"/>
            <w:szCs w:val="24"/>
          </w:rPr>
          <w:delText>(</w:delText>
        </w:r>
        <w:r w:rsidRPr="00B17006" w:rsidDel="00920B64">
          <w:rPr>
            <w:rFonts w:ascii="Times New Roman" w:eastAsia="Times New Roman" w:hAnsi="Times New Roman" w:cs="Times New Roman"/>
            <w:color w:val="FF0000"/>
            <w:sz w:val="24"/>
            <w:szCs w:val="24"/>
          </w:rPr>
          <w:delText>Note: All automatic weapons require a background check - the listing in armslist was likely misspecified as a semi-automatic.)</w:delText>
        </w:r>
        <w:r w:rsidRPr="00B17006" w:rsidDel="00920B64">
          <w:rPr>
            <w:rFonts w:ascii="Times New Roman" w:eastAsia="Times New Roman" w:hAnsi="Times New Roman" w:cs="Times New Roman"/>
            <w:color w:val="000000"/>
            <w:sz w:val="24"/>
            <w:szCs w:val="24"/>
          </w:rPr>
          <w:delText xml:space="preserve"> </w:delText>
        </w:r>
        <w:r w:rsidR="009C6BB3" w:rsidDel="00920B64">
          <w:rPr>
            <w:rFonts w:ascii="Times New Roman" w:eastAsia="Times New Roman" w:hAnsi="Times New Roman" w:cs="Times New Roman"/>
            <w:color w:val="000000"/>
            <w:sz w:val="24"/>
            <w:szCs w:val="24"/>
          </w:rPr>
          <w:delText>There was</w:delText>
        </w:r>
        <w:r w:rsidRPr="00B17006" w:rsidDel="00920B64">
          <w:rPr>
            <w:rFonts w:ascii="Times New Roman" w:eastAsia="Times New Roman" w:hAnsi="Times New Roman" w:cs="Times New Roman"/>
            <w:color w:val="000000"/>
            <w:sz w:val="24"/>
            <w:szCs w:val="24"/>
          </w:rPr>
          <w:delText xml:space="preserve"> </w:delText>
        </w:r>
        <w:r w:rsidR="009C6BB3" w:rsidDel="00920B64">
          <w:rPr>
            <w:rFonts w:ascii="Times New Roman" w:eastAsia="Times New Roman" w:hAnsi="Times New Roman" w:cs="Times New Roman"/>
            <w:color w:val="000000"/>
            <w:sz w:val="24"/>
            <w:szCs w:val="24"/>
          </w:rPr>
          <w:delText>considerable</w:delText>
        </w:r>
        <w:r w:rsidRPr="00B17006" w:rsidDel="00920B64">
          <w:rPr>
            <w:rFonts w:ascii="Times New Roman" w:eastAsia="Times New Roman" w:hAnsi="Times New Roman" w:cs="Times New Roman"/>
            <w:color w:val="000000"/>
            <w:sz w:val="24"/>
            <w:szCs w:val="24"/>
          </w:rPr>
          <w:delText xml:space="preserve"> heterogeneity in both the number of firearm listings per capita in each state</w:delText>
        </w:r>
        <w:r w:rsidR="009C6BB3" w:rsidDel="00920B64">
          <w:rPr>
            <w:rFonts w:ascii="Times New Roman" w:eastAsia="Times New Roman" w:hAnsi="Times New Roman" w:cs="Times New Roman"/>
            <w:color w:val="000000"/>
            <w:sz w:val="24"/>
            <w:szCs w:val="24"/>
          </w:rPr>
          <w:delText xml:space="preserve"> and</w:delText>
        </w:r>
        <w:r w:rsidRPr="00B17006" w:rsidDel="00920B64">
          <w:rPr>
            <w:rFonts w:ascii="Times New Roman" w:eastAsia="Times New Roman" w:hAnsi="Times New Roman" w:cs="Times New Roman"/>
            <w:color w:val="000000"/>
            <w:sz w:val="24"/>
            <w:szCs w:val="24"/>
          </w:rPr>
          <w:delText xml:space="preserve"> the percentage </w:delText>
        </w:r>
        <w:r w:rsidR="009C6BB3" w:rsidDel="00920B64">
          <w:rPr>
            <w:rFonts w:ascii="Times New Roman" w:eastAsia="Times New Roman" w:hAnsi="Times New Roman" w:cs="Times New Roman"/>
            <w:color w:val="000000"/>
            <w:sz w:val="24"/>
            <w:szCs w:val="24"/>
          </w:rPr>
          <w:delText>of firearm listings that do not exhibit responsible selling (Figure 1)</w:delText>
        </w:r>
        <w:r w:rsidRPr="00B17006" w:rsidDel="00920B64">
          <w:rPr>
            <w:rFonts w:ascii="Times New Roman" w:eastAsia="Times New Roman" w:hAnsi="Times New Roman" w:cs="Times New Roman"/>
            <w:color w:val="000000"/>
            <w:sz w:val="24"/>
            <w:szCs w:val="24"/>
          </w:rPr>
          <w:delText>. Sensitivity analyses regarding these</w:delText>
        </w:r>
        <w:r w:rsidR="009C6BB3" w:rsidDel="00920B64">
          <w:rPr>
            <w:rFonts w:ascii="Times New Roman" w:eastAsia="Times New Roman" w:hAnsi="Times New Roman" w:cs="Times New Roman"/>
            <w:color w:val="000000"/>
            <w:sz w:val="24"/>
            <w:szCs w:val="24"/>
          </w:rPr>
          <w:delText xml:space="preserve"> definitions </w:delText>
        </w:r>
        <w:r w:rsidRPr="00B17006" w:rsidDel="00920B64">
          <w:rPr>
            <w:rFonts w:ascii="Times New Roman" w:eastAsia="Times New Roman" w:hAnsi="Times New Roman" w:cs="Times New Roman"/>
            <w:color w:val="000000"/>
            <w:sz w:val="24"/>
            <w:szCs w:val="24"/>
          </w:rPr>
          <w:delText xml:space="preserve">indicated that </w:delText>
        </w:r>
        <w:r w:rsidR="009C6BB3" w:rsidDel="00920B64">
          <w:rPr>
            <w:rFonts w:ascii="Times New Roman" w:eastAsia="Times New Roman" w:hAnsi="Times New Roman" w:cs="Times New Roman"/>
            <w:color w:val="000000"/>
            <w:sz w:val="24"/>
            <w:szCs w:val="24"/>
          </w:rPr>
          <w:delText xml:space="preserve">our </w:delText>
        </w:r>
        <w:r w:rsidRPr="00B17006" w:rsidDel="00920B64">
          <w:rPr>
            <w:rFonts w:ascii="Times New Roman" w:eastAsia="Times New Roman" w:hAnsi="Times New Roman" w:cs="Times New Roman"/>
            <w:color w:val="000000"/>
            <w:sz w:val="24"/>
            <w:szCs w:val="24"/>
          </w:rPr>
          <w:delText>results are not sensitive to minor changes.</w:delText>
        </w:r>
        <w:r w:rsidR="009C6BB3" w:rsidDel="00920B64">
          <w:rPr>
            <w:rFonts w:ascii="Times New Roman" w:eastAsia="Times New Roman" w:hAnsi="Times New Roman" w:cs="Times New Roman"/>
            <w:color w:val="000000"/>
            <w:sz w:val="24"/>
            <w:szCs w:val="24"/>
          </w:rPr>
          <w:delText xml:space="preserve"> These sensitivity analyses are discussed in detail in the Supplemental Material.</w:delText>
        </w:r>
      </w:del>
    </w:p>
    <w:p w14:paraId="6D09E1B5" w14:textId="56268768" w:rsidR="0044210C" w:rsidRDefault="00B17006" w:rsidP="009C6BB3">
      <w:pPr>
        <w:spacing w:after="240" w:line="240" w:lineRule="auto"/>
        <w:rPr>
          <w:ins w:id="128" w:author="Yang Liu" w:date="2018-10-21T15:29:00Z"/>
          <w:rFonts w:ascii="Times New Roman" w:eastAsia="Times New Roman" w:hAnsi="Times New Roman" w:cs="Times New Roman"/>
          <w:color w:val="000000"/>
          <w:sz w:val="24"/>
          <w:szCs w:val="24"/>
        </w:rPr>
      </w:pPr>
      <w:r w:rsidRPr="00B17006">
        <w:rPr>
          <w:rFonts w:ascii="Times New Roman" w:eastAsia="Times New Roman" w:hAnsi="Times New Roman" w:cs="Times New Roman"/>
          <w:b/>
          <w:bCs/>
          <w:color w:val="000000"/>
          <w:sz w:val="24"/>
          <w:szCs w:val="24"/>
        </w:rPr>
        <w:t>Discussion</w:t>
      </w:r>
      <w:r w:rsidRPr="00B17006">
        <w:rPr>
          <w:rFonts w:ascii="Times New Roman" w:eastAsia="Times New Roman" w:hAnsi="Times New Roman" w:cs="Times New Roman"/>
          <w:color w:val="000000"/>
          <w:sz w:val="24"/>
          <w:szCs w:val="24"/>
        </w:rPr>
        <w:t>: Our findings</w:t>
      </w:r>
      <w:ins w:id="129" w:author="Drake, Coleman Daniel" w:date="2018-10-17T14:52:00Z">
        <w:r w:rsidR="00EB131E">
          <w:rPr>
            <w:rFonts w:ascii="Times New Roman" w:eastAsia="Times New Roman" w:hAnsi="Times New Roman" w:cs="Times New Roman"/>
            <w:color w:val="000000"/>
            <w:sz w:val="24"/>
            <w:szCs w:val="24"/>
          </w:rPr>
          <w:t xml:space="preserve"> indicate</w:t>
        </w:r>
      </w:ins>
      <w:del w:id="130" w:author="Drake, Coleman Daniel" w:date="2018-10-17T14:52:00Z">
        <w:r w:rsidRPr="00B17006" w:rsidDel="00EB131E">
          <w:rPr>
            <w:rFonts w:ascii="Times New Roman" w:eastAsia="Times New Roman" w:hAnsi="Times New Roman" w:cs="Times New Roman"/>
            <w:color w:val="000000"/>
            <w:sz w:val="24"/>
            <w:szCs w:val="24"/>
          </w:rPr>
          <w:delText xml:space="preserve"> suggest</w:delText>
        </w:r>
      </w:del>
      <w:r w:rsidRPr="00B17006">
        <w:rPr>
          <w:rFonts w:ascii="Times New Roman" w:eastAsia="Times New Roman" w:hAnsi="Times New Roman" w:cs="Times New Roman"/>
          <w:color w:val="000000"/>
          <w:sz w:val="24"/>
          <w:szCs w:val="24"/>
        </w:rPr>
        <w:t xml:space="preserve"> that</w:t>
      </w:r>
      <w:ins w:id="131" w:author="Yang Liu" w:date="2018-10-21T15:30:00Z">
        <w:r w:rsidR="0044210C">
          <w:rPr>
            <w:rFonts w:ascii="Times New Roman" w:eastAsia="Times New Roman" w:hAnsi="Times New Roman" w:cs="Times New Roman"/>
            <w:color w:val="000000"/>
            <w:sz w:val="24"/>
            <w:szCs w:val="24"/>
          </w:rPr>
          <w:t>, between 2008 and 2018,</w:t>
        </w:r>
      </w:ins>
      <w:ins w:id="132" w:author="Yang Liu" w:date="2018-10-21T15:29:00Z">
        <w:r w:rsidR="0044210C">
          <w:rPr>
            <w:rFonts w:ascii="Times New Roman" w:eastAsia="Times New Roman" w:hAnsi="Times New Roman" w:cs="Times New Roman"/>
            <w:color w:val="000000"/>
            <w:sz w:val="24"/>
            <w:szCs w:val="24"/>
          </w:rPr>
          <w:t xml:space="preserve"> of the 4.90 million online advertisements on firearm for sale</w:t>
        </w:r>
      </w:ins>
      <w:ins w:id="133" w:author="Yang Liu" w:date="2018-10-21T15:30:00Z">
        <w:r w:rsidR="0044210C">
          <w:rPr>
            <w:rFonts w:ascii="Times New Roman" w:eastAsia="Times New Roman" w:hAnsi="Times New Roman" w:cs="Times New Roman"/>
            <w:color w:val="000000"/>
            <w:sz w:val="24"/>
            <w:szCs w:val="24"/>
          </w:rPr>
          <w:t xml:space="preserve"> on Armslist.com</w:t>
        </w:r>
      </w:ins>
      <w:ins w:id="134" w:author="Yang Liu" w:date="2018-10-21T15:29:00Z">
        <w:r w:rsidR="0044210C">
          <w:rPr>
            <w:rFonts w:ascii="Times New Roman" w:eastAsia="Times New Roman" w:hAnsi="Times New Roman" w:cs="Times New Roman"/>
            <w:color w:val="000000"/>
            <w:sz w:val="24"/>
            <w:szCs w:val="24"/>
          </w:rPr>
          <w:t xml:space="preserve">, only a little over 10% contain responsible selling behaviors. </w:t>
        </w:r>
      </w:ins>
    </w:p>
    <w:p w14:paraId="32B0C699" w14:textId="77777777" w:rsidR="0044210C" w:rsidRDefault="0044210C" w:rsidP="009C6BB3">
      <w:pPr>
        <w:spacing w:after="240" w:line="240" w:lineRule="auto"/>
        <w:rPr>
          <w:ins w:id="135" w:author="Yang Liu" w:date="2018-10-21T15:29:00Z"/>
          <w:rFonts w:ascii="Times New Roman" w:eastAsia="Times New Roman" w:hAnsi="Times New Roman" w:cs="Times New Roman"/>
          <w:color w:val="000000"/>
          <w:sz w:val="24"/>
          <w:szCs w:val="24"/>
        </w:rPr>
      </w:pPr>
    </w:p>
    <w:p w14:paraId="428858B9" w14:textId="2F24D29E" w:rsidR="00EB131E" w:rsidRDefault="00B17006" w:rsidP="009C6BB3">
      <w:pPr>
        <w:spacing w:after="240" w:line="240" w:lineRule="auto"/>
        <w:rPr>
          <w:ins w:id="136" w:author="Drake, Coleman Daniel" w:date="2018-10-17T14:54:00Z"/>
          <w:rFonts w:ascii="Times New Roman" w:eastAsia="Times New Roman" w:hAnsi="Times New Roman" w:cs="Times New Roman"/>
          <w:color w:val="000000"/>
          <w:sz w:val="24"/>
          <w:szCs w:val="24"/>
        </w:rPr>
      </w:pPr>
      <w:r w:rsidRPr="00B17006">
        <w:rPr>
          <w:rFonts w:ascii="Times New Roman" w:eastAsia="Times New Roman" w:hAnsi="Times New Roman" w:cs="Times New Roman"/>
          <w:color w:val="000000"/>
          <w:sz w:val="24"/>
          <w:szCs w:val="24"/>
        </w:rPr>
        <w:lastRenderedPageBreak/>
        <w:t xml:space="preserve"> </w:t>
      </w:r>
      <w:r w:rsidR="009C6BB3">
        <w:rPr>
          <w:rFonts w:ascii="Times New Roman" w:eastAsia="Times New Roman" w:hAnsi="Times New Roman" w:cs="Times New Roman"/>
          <w:color w:val="000000"/>
          <w:sz w:val="24"/>
          <w:szCs w:val="24"/>
        </w:rPr>
        <w:t>more than four</w:t>
      </w:r>
      <w:r w:rsidRPr="00B17006">
        <w:rPr>
          <w:rFonts w:ascii="Times New Roman" w:eastAsia="Times New Roman" w:hAnsi="Times New Roman" w:cs="Times New Roman"/>
          <w:color w:val="000000"/>
          <w:sz w:val="24"/>
          <w:szCs w:val="24"/>
        </w:rPr>
        <w:t xml:space="preserve"> million firearms, including automatic weapons, were available for purchase without a background check </w:t>
      </w:r>
      <w:ins w:id="137" w:author="Drake, Coleman Daniel" w:date="2018-10-17T14:51:00Z">
        <w:r w:rsidR="00EB131E">
          <w:rPr>
            <w:rFonts w:ascii="Times New Roman" w:eastAsia="Times New Roman" w:hAnsi="Times New Roman" w:cs="Times New Roman"/>
            <w:color w:val="000000"/>
            <w:sz w:val="24"/>
            <w:szCs w:val="24"/>
          </w:rPr>
          <w:t xml:space="preserve">on Armslist </w:t>
        </w:r>
      </w:ins>
      <w:r w:rsidRPr="00B17006">
        <w:rPr>
          <w:rFonts w:ascii="Times New Roman" w:eastAsia="Times New Roman" w:hAnsi="Times New Roman" w:cs="Times New Roman"/>
          <w:color w:val="000000"/>
          <w:sz w:val="24"/>
          <w:szCs w:val="24"/>
        </w:rPr>
        <w:t xml:space="preserve">throughout the United States over a ten-year </w:t>
      </w:r>
      <w:commentRangeStart w:id="138"/>
      <w:r w:rsidRPr="00B17006">
        <w:rPr>
          <w:rFonts w:ascii="Times New Roman" w:eastAsia="Times New Roman" w:hAnsi="Times New Roman" w:cs="Times New Roman"/>
          <w:color w:val="000000"/>
          <w:sz w:val="24"/>
          <w:szCs w:val="24"/>
        </w:rPr>
        <w:t>period</w:t>
      </w:r>
      <w:commentRangeEnd w:id="138"/>
      <w:r w:rsidR="009C6BB3">
        <w:rPr>
          <w:rStyle w:val="CommentReference"/>
        </w:rPr>
        <w:commentReference w:id="138"/>
      </w:r>
      <w:ins w:id="139" w:author="Drake, Coleman Daniel" w:date="2018-10-17T14:50:00Z">
        <w:r w:rsidR="00EB131E">
          <w:rPr>
            <w:rFonts w:ascii="Times New Roman" w:eastAsia="Times New Roman" w:hAnsi="Times New Roman" w:cs="Times New Roman"/>
            <w:color w:val="000000"/>
            <w:sz w:val="24"/>
            <w:szCs w:val="24"/>
          </w:rPr>
          <w:t xml:space="preserve"> from 2008 to 2018</w:t>
        </w:r>
      </w:ins>
      <w:r w:rsidRPr="00B17006">
        <w:rPr>
          <w:rFonts w:ascii="Times New Roman" w:eastAsia="Times New Roman" w:hAnsi="Times New Roman" w:cs="Times New Roman"/>
          <w:color w:val="000000"/>
          <w:sz w:val="24"/>
          <w:szCs w:val="24"/>
        </w:rPr>
        <w:t>.</w:t>
      </w:r>
      <w:ins w:id="140" w:author="Drake, Coleman Daniel" w:date="2018-10-17T14:50:00Z">
        <w:r w:rsidR="00EB131E">
          <w:rPr>
            <w:rFonts w:ascii="Times New Roman" w:eastAsia="Times New Roman" w:hAnsi="Times New Roman" w:cs="Times New Roman"/>
            <w:color w:val="000000"/>
            <w:sz w:val="24"/>
            <w:szCs w:val="24"/>
          </w:rPr>
          <w:t xml:space="preserve"> </w:t>
        </w:r>
      </w:ins>
      <w:commentRangeStart w:id="141"/>
      <w:ins w:id="142" w:author="Drake, Coleman Daniel" w:date="2018-10-17T14:51:00Z">
        <w:r w:rsidR="00EB131E">
          <w:rPr>
            <w:rFonts w:ascii="Times New Roman" w:eastAsia="Times New Roman" w:hAnsi="Times New Roman" w:cs="Times New Roman"/>
            <w:color w:val="000000"/>
            <w:sz w:val="24"/>
            <w:szCs w:val="24"/>
          </w:rPr>
          <w:t xml:space="preserve">While </w:t>
        </w:r>
      </w:ins>
      <w:ins w:id="143" w:author="Drake, Coleman Daniel" w:date="2018-10-17T14:52:00Z">
        <w:r w:rsidR="00EB131E">
          <w:rPr>
            <w:rFonts w:ascii="Times New Roman" w:eastAsia="Times New Roman" w:hAnsi="Times New Roman" w:cs="Times New Roman"/>
            <w:color w:val="000000"/>
            <w:sz w:val="24"/>
            <w:szCs w:val="24"/>
          </w:rPr>
          <w:t xml:space="preserve">responsible </w:t>
        </w:r>
        <w:commentRangeStart w:id="144"/>
        <w:r w:rsidR="00EB131E">
          <w:rPr>
            <w:rFonts w:ascii="Times New Roman" w:eastAsia="Times New Roman" w:hAnsi="Times New Roman" w:cs="Times New Roman"/>
            <w:color w:val="000000"/>
            <w:sz w:val="24"/>
            <w:szCs w:val="24"/>
          </w:rPr>
          <w:t xml:space="preserve">gun-selling </w:t>
        </w:r>
      </w:ins>
      <w:commentRangeEnd w:id="144"/>
      <w:r w:rsidR="00B24AEC">
        <w:rPr>
          <w:rStyle w:val="CommentReference"/>
        </w:rPr>
        <w:commentReference w:id="144"/>
      </w:r>
      <w:ins w:id="145" w:author="Drake, Coleman Daniel" w:date="2018-10-17T14:52:00Z">
        <w:r w:rsidR="00EB131E">
          <w:rPr>
            <w:rFonts w:ascii="Times New Roman" w:eastAsia="Times New Roman" w:hAnsi="Times New Roman" w:cs="Times New Roman"/>
            <w:color w:val="000000"/>
            <w:sz w:val="24"/>
            <w:szCs w:val="24"/>
          </w:rPr>
          <w:t>behavior is increasing over time, over 85% of Arms</w:t>
        </w:r>
      </w:ins>
      <w:ins w:id="146" w:author="Drake, Coleman Daniel" w:date="2018-10-17T14:53:00Z">
        <w:r w:rsidR="00EB131E">
          <w:rPr>
            <w:rFonts w:ascii="Times New Roman" w:eastAsia="Times New Roman" w:hAnsi="Times New Roman" w:cs="Times New Roman"/>
            <w:color w:val="000000"/>
            <w:sz w:val="24"/>
            <w:szCs w:val="24"/>
          </w:rPr>
          <w:t xml:space="preserve">list advertisements did not display responsible gun-selling behavior in the first half of 2018. </w:t>
        </w:r>
      </w:ins>
      <w:commentRangeEnd w:id="141"/>
      <w:r w:rsidR="0044210C">
        <w:rPr>
          <w:rStyle w:val="CommentReference"/>
        </w:rPr>
        <w:commentReference w:id="141"/>
      </w:r>
    </w:p>
    <w:p w14:paraId="67D24C0A" w14:textId="686737EF" w:rsidR="00B17006" w:rsidRDefault="00627D19" w:rsidP="009C6BB3">
      <w:pPr>
        <w:spacing w:after="240" w:line="240" w:lineRule="auto"/>
        <w:rPr>
          <w:ins w:id="147" w:author="Drake, Coleman Daniel" w:date="2018-10-17T14:57:00Z"/>
          <w:rFonts w:ascii="Times New Roman" w:eastAsia="Times New Roman" w:hAnsi="Times New Roman" w:cs="Times New Roman"/>
          <w:color w:val="000000"/>
          <w:sz w:val="24"/>
          <w:szCs w:val="24"/>
        </w:rPr>
      </w:pPr>
      <w:ins w:id="148" w:author="Ashley Hernandez" w:date="2018-10-18T10:45:00Z">
        <w:r>
          <w:rPr>
            <w:rFonts w:ascii="Times New Roman" w:eastAsia="Times New Roman" w:hAnsi="Times New Roman" w:cs="Times New Roman"/>
            <w:color w:val="000000"/>
            <w:sz w:val="24"/>
            <w:szCs w:val="24"/>
          </w:rPr>
          <w:t>Policies requiring r</w:t>
        </w:r>
      </w:ins>
      <w:ins w:id="149" w:author="Ashley Hernandez" w:date="2018-10-18T10:44:00Z">
        <w:r>
          <w:rPr>
            <w:rFonts w:ascii="Times New Roman" w:eastAsia="Times New Roman" w:hAnsi="Times New Roman" w:cs="Times New Roman"/>
            <w:color w:val="000000"/>
            <w:sz w:val="24"/>
            <w:szCs w:val="24"/>
          </w:rPr>
          <w:t>esponsible selling behaviors have been associated with a reduction in firearm-related deaths (</w:t>
        </w:r>
      </w:ins>
      <w:ins w:id="150" w:author="Ashley Hernandez" w:date="2018-10-18T10:45:00Z">
        <w:r>
          <w:rPr>
            <w:rFonts w:ascii="Times New Roman" w:eastAsia="Times New Roman" w:hAnsi="Times New Roman" w:cs="Times New Roman"/>
            <w:color w:val="000000"/>
            <w:sz w:val="24"/>
            <w:szCs w:val="24"/>
          </w:rPr>
          <w:t>Webster et al. 2014, Sumner et al. 2008, Santaella-Tenorio et al. 2016).</w:t>
        </w:r>
      </w:ins>
      <w:ins w:id="151" w:author="Ashley Hernandez" w:date="2018-10-18T10:47:00Z">
        <w:r>
          <w:rPr>
            <w:rFonts w:ascii="Times New Roman" w:eastAsia="Times New Roman" w:hAnsi="Times New Roman" w:cs="Times New Roman"/>
            <w:color w:val="000000"/>
            <w:sz w:val="24"/>
            <w:szCs w:val="24"/>
          </w:rPr>
          <w:t xml:space="preserve"> </w:t>
        </w:r>
      </w:ins>
      <w:ins w:id="152" w:author="Ashley Hernandez" w:date="2018-10-18T11:25:00Z">
        <w:r w:rsidR="00CF0795">
          <w:rPr>
            <w:rFonts w:ascii="Times New Roman" w:eastAsia="Times New Roman" w:hAnsi="Times New Roman" w:cs="Times New Roman"/>
            <w:color w:val="000000"/>
            <w:sz w:val="24"/>
            <w:szCs w:val="24"/>
          </w:rPr>
          <w:t>Although many online vendors require the transfer of ownership be made via an FFL (</w:t>
        </w:r>
      </w:ins>
      <w:commentRangeStart w:id="153"/>
      <w:ins w:id="154" w:author="Ashley Hernandez" w:date="2018-10-18T11:29:00Z">
        <w:r w:rsidR="00CF0795">
          <w:rPr>
            <w:rFonts w:ascii="Times New Roman" w:eastAsia="Times New Roman" w:hAnsi="Times New Roman" w:cs="Times New Roman"/>
            <w:color w:val="000000"/>
            <w:sz w:val="24"/>
            <w:szCs w:val="24"/>
          </w:rPr>
          <w:t>Gunbroker.com</w:t>
        </w:r>
        <w:commentRangeEnd w:id="153"/>
        <w:r w:rsidR="00CF0795">
          <w:rPr>
            <w:rStyle w:val="CommentReference"/>
          </w:rPr>
          <w:commentReference w:id="153"/>
        </w:r>
      </w:ins>
      <w:ins w:id="155" w:author="Ashley Hernandez" w:date="2018-10-18T11:25:00Z">
        <w:r w:rsidR="00CF0795">
          <w:rPr>
            <w:rFonts w:ascii="Times New Roman" w:eastAsia="Times New Roman" w:hAnsi="Times New Roman" w:cs="Times New Roman"/>
            <w:color w:val="000000"/>
            <w:sz w:val="24"/>
            <w:szCs w:val="24"/>
          </w:rPr>
          <w:t xml:space="preserve">), Armlist.com does not have any such requirement. As a result, </w:t>
        </w:r>
      </w:ins>
      <w:commentRangeStart w:id="156"/>
      <w:ins w:id="157" w:author="Drake, Coleman Daniel" w:date="2018-10-17T14:54:00Z">
        <w:r w:rsidR="00EB131E">
          <w:rPr>
            <w:rFonts w:ascii="Times New Roman" w:eastAsia="Times New Roman" w:hAnsi="Times New Roman" w:cs="Times New Roman"/>
            <w:color w:val="000000"/>
            <w:sz w:val="24"/>
            <w:szCs w:val="24"/>
          </w:rPr>
          <w:t>Armlist.c</w:t>
        </w:r>
      </w:ins>
      <w:ins w:id="158" w:author="Drake, Coleman Daniel" w:date="2018-10-17T14:55:00Z">
        <w:r w:rsidR="00EB131E">
          <w:rPr>
            <w:rFonts w:ascii="Times New Roman" w:eastAsia="Times New Roman" w:hAnsi="Times New Roman" w:cs="Times New Roman"/>
            <w:color w:val="000000"/>
            <w:sz w:val="24"/>
            <w:szCs w:val="24"/>
          </w:rPr>
          <w:t xml:space="preserve">om </w:t>
        </w:r>
      </w:ins>
      <w:ins w:id="159" w:author="Drake, Coleman Daniel" w:date="2018-10-17T14:56:00Z">
        <w:del w:id="160" w:author="Ashley Hernandez" w:date="2018-10-18T10:47:00Z">
          <w:r w:rsidR="00637B9E" w:rsidDel="00627D19">
            <w:rPr>
              <w:rFonts w:ascii="Times New Roman" w:eastAsia="Times New Roman" w:hAnsi="Times New Roman" w:cs="Times New Roman"/>
              <w:color w:val="000000"/>
              <w:sz w:val="24"/>
              <w:szCs w:val="24"/>
            </w:rPr>
            <w:delText xml:space="preserve">thus </w:delText>
          </w:r>
        </w:del>
      </w:ins>
      <w:ins w:id="161" w:author="Drake, Coleman Daniel" w:date="2018-10-17T14:55:00Z">
        <w:r w:rsidR="00EB131E">
          <w:rPr>
            <w:rFonts w:ascii="Times New Roman" w:eastAsia="Times New Roman" w:hAnsi="Times New Roman" w:cs="Times New Roman"/>
            <w:color w:val="000000"/>
            <w:sz w:val="24"/>
            <w:szCs w:val="24"/>
          </w:rPr>
          <w:t xml:space="preserve">creates a large loophole in state and federal </w:t>
        </w:r>
      </w:ins>
      <w:ins w:id="162" w:author="Drake, Coleman Daniel" w:date="2018-10-17T14:57:00Z">
        <w:r w:rsidR="00637B9E">
          <w:rPr>
            <w:rFonts w:ascii="Times New Roman" w:eastAsia="Times New Roman" w:hAnsi="Times New Roman" w:cs="Times New Roman"/>
            <w:color w:val="000000"/>
            <w:sz w:val="24"/>
            <w:szCs w:val="24"/>
          </w:rPr>
          <w:t xml:space="preserve">regulatory </w:t>
        </w:r>
      </w:ins>
      <w:ins w:id="163" w:author="Drake, Coleman Daniel" w:date="2018-10-17T14:55:00Z">
        <w:r w:rsidR="00EB131E">
          <w:rPr>
            <w:rFonts w:ascii="Times New Roman" w:eastAsia="Times New Roman" w:hAnsi="Times New Roman" w:cs="Times New Roman"/>
            <w:color w:val="000000"/>
            <w:sz w:val="24"/>
            <w:szCs w:val="24"/>
          </w:rPr>
          <w:t>efforts to regulate firearm sales</w:t>
        </w:r>
      </w:ins>
      <w:commentRangeEnd w:id="156"/>
      <w:r w:rsidR="0044210C">
        <w:rPr>
          <w:rStyle w:val="CommentReference"/>
        </w:rPr>
        <w:commentReference w:id="156"/>
      </w:r>
      <w:ins w:id="164" w:author="Drake, Coleman Daniel" w:date="2018-10-17T14:55:00Z">
        <w:r w:rsidR="00EB131E">
          <w:rPr>
            <w:rFonts w:ascii="Times New Roman" w:eastAsia="Times New Roman" w:hAnsi="Times New Roman" w:cs="Times New Roman"/>
            <w:color w:val="000000"/>
            <w:sz w:val="24"/>
            <w:szCs w:val="24"/>
          </w:rPr>
          <w:t xml:space="preserve">. </w:t>
        </w:r>
      </w:ins>
      <w:ins w:id="165" w:author="Drake, Coleman Daniel" w:date="2018-10-17T14:57:00Z">
        <w:r w:rsidR="00637B9E">
          <w:rPr>
            <w:rFonts w:ascii="Times New Roman" w:eastAsia="Times New Roman" w:hAnsi="Times New Roman" w:cs="Times New Roman"/>
            <w:color w:val="000000"/>
            <w:sz w:val="24"/>
            <w:szCs w:val="24"/>
          </w:rPr>
          <w:t>R</w:t>
        </w:r>
      </w:ins>
      <w:ins w:id="166" w:author="Drake, Coleman Daniel" w:date="2018-10-17T14:56:00Z">
        <w:r w:rsidR="00EB131E">
          <w:rPr>
            <w:rFonts w:ascii="Times New Roman" w:eastAsia="Times New Roman" w:hAnsi="Times New Roman" w:cs="Times New Roman"/>
            <w:color w:val="000000"/>
            <w:sz w:val="24"/>
            <w:szCs w:val="24"/>
          </w:rPr>
          <w:t xml:space="preserve">egulations will need to extend to the online market if they are </w:t>
        </w:r>
      </w:ins>
      <w:ins w:id="167" w:author="Drake, Coleman Daniel" w:date="2018-10-17T14:57:00Z">
        <w:r w:rsidR="00637B9E">
          <w:rPr>
            <w:rFonts w:ascii="Times New Roman" w:eastAsia="Times New Roman" w:hAnsi="Times New Roman" w:cs="Times New Roman"/>
            <w:color w:val="000000"/>
            <w:sz w:val="24"/>
            <w:szCs w:val="24"/>
          </w:rPr>
          <w:t xml:space="preserve">to have their intended impact on firearm-related violence. </w:t>
        </w:r>
      </w:ins>
      <w:del w:id="168" w:author="Drake, Coleman Daniel" w:date="2018-10-17T14:56:00Z">
        <w:r w:rsidR="00B17006" w:rsidRPr="00B17006" w:rsidDel="00EB131E">
          <w:rPr>
            <w:rFonts w:ascii="Times New Roman" w:eastAsia="Times New Roman" w:hAnsi="Times New Roman" w:cs="Times New Roman"/>
            <w:color w:val="000000"/>
            <w:sz w:val="24"/>
            <w:szCs w:val="24"/>
          </w:rPr>
          <w:delText xml:space="preserve"> </w:delText>
        </w:r>
      </w:del>
    </w:p>
    <w:p w14:paraId="307F0DB7" w14:textId="68AA7D0E" w:rsidR="0044210C" w:rsidRDefault="0044210C" w:rsidP="009C6BB3">
      <w:pPr>
        <w:spacing w:after="240" w:line="240" w:lineRule="auto"/>
        <w:rPr>
          <w:ins w:id="169" w:author="Yang Liu" w:date="2018-10-21T15:33:00Z"/>
          <w:rFonts w:ascii="Times New Roman" w:eastAsia="Times New Roman" w:hAnsi="Times New Roman" w:cs="Times New Roman"/>
          <w:sz w:val="24"/>
          <w:szCs w:val="24"/>
        </w:rPr>
      </w:pPr>
      <w:ins w:id="170" w:author="Yang Liu" w:date="2018-10-21T15:33:00Z">
        <w:r>
          <w:rPr>
            <w:rFonts w:ascii="Times New Roman" w:eastAsia="Times New Roman" w:hAnsi="Times New Roman" w:cs="Times New Roman"/>
            <w:sz w:val="24"/>
            <w:szCs w:val="24"/>
          </w:rPr>
          <w:t xml:space="preserve">However, there are several limitations of this study. First, the number of posts </w:t>
        </w:r>
      </w:ins>
      <w:ins w:id="171" w:author="Yang Liu" w:date="2018-10-21T15:36:00Z">
        <w:r w:rsidR="00064920">
          <w:rPr>
            <w:rFonts w:ascii="Times New Roman" w:eastAsia="Times New Roman" w:hAnsi="Times New Roman" w:cs="Times New Roman"/>
            <w:sz w:val="24"/>
            <w:szCs w:val="24"/>
          </w:rPr>
          <w:t xml:space="preserve">do not necessarily equal to the number of firearms looking to be sold. </w:t>
        </w:r>
      </w:ins>
      <w:ins w:id="172" w:author="Yang Liu" w:date="2018-10-21T15:37:00Z">
        <w:r w:rsidR="00064920">
          <w:rPr>
            <w:rFonts w:ascii="Times New Roman" w:eastAsia="Times New Roman" w:hAnsi="Times New Roman" w:cs="Times New Roman"/>
            <w:sz w:val="24"/>
            <w:szCs w:val="24"/>
          </w:rPr>
          <w:t xml:space="preserve">Some posts include multiple pieces of firearms. Second, the rules about how online posts become deactivated is unknown. </w:t>
        </w:r>
      </w:ins>
      <w:ins w:id="173" w:author="Yang Liu" w:date="2018-10-21T15:38:00Z">
        <w:r w:rsidR="00064920">
          <w:rPr>
            <w:rFonts w:ascii="Times New Roman" w:eastAsia="Times New Roman" w:hAnsi="Times New Roman" w:cs="Times New Roman"/>
            <w:sz w:val="24"/>
            <w:szCs w:val="24"/>
          </w:rPr>
          <w:t xml:space="preserve">It is likely that some sellers remove their posts once the transactions have been completed. </w:t>
        </w:r>
      </w:ins>
      <w:ins w:id="174" w:author="Yang Liu" w:date="2018-10-21T15:39:00Z">
        <w:r w:rsidR="00064920">
          <w:rPr>
            <w:rFonts w:ascii="Times New Roman" w:eastAsia="Times New Roman" w:hAnsi="Times New Roman" w:cs="Times New Roman"/>
            <w:sz w:val="24"/>
            <w:szCs w:val="24"/>
          </w:rPr>
          <w:t xml:space="preserve">Our dataset only reflects the posts that were active during the data collection phase. </w:t>
        </w:r>
      </w:ins>
      <w:ins w:id="175" w:author="Yang Liu" w:date="2018-10-21T15:50:00Z">
        <w:r w:rsidR="004B2A8E">
          <w:rPr>
            <w:rFonts w:ascii="Times New Roman" w:eastAsia="Times New Roman" w:hAnsi="Times New Roman" w:cs="Times New Roman"/>
            <w:sz w:val="24"/>
            <w:szCs w:val="24"/>
          </w:rPr>
          <w:t xml:space="preserve">It does not reflect the exhaustive list of posts that have historically existed. </w:t>
        </w:r>
      </w:ins>
      <w:ins w:id="176" w:author="Yang Liu" w:date="2018-10-21T15:40:00Z">
        <w:r w:rsidR="00064920">
          <w:rPr>
            <w:rFonts w:ascii="Times New Roman" w:eastAsia="Times New Roman" w:hAnsi="Times New Roman" w:cs="Times New Roman"/>
            <w:sz w:val="24"/>
            <w:szCs w:val="24"/>
          </w:rPr>
          <w:t>Thirdly, there are a wide range of government issued documents that authorize for lega</w:t>
        </w:r>
        <w:bookmarkStart w:id="177" w:name="_GoBack"/>
        <w:bookmarkEnd w:id="177"/>
        <w:r w:rsidR="00064920">
          <w:rPr>
            <w:rFonts w:ascii="Times New Roman" w:eastAsia="Times New Roman" w:hAnsi="Times New Roman" w:cs="Times New Roman"/>
            <w:sz w:val="24"/>
            <w:szCs w:val="24"/>
          </w:rPr>
          <w:t xml:space="preserve">l firearm </w:t>
        </w:r>
      </w:ins>
      <w:ins w:id="178" w:author="Yang Liu" w:date="2018-10-21T15:41:00Z">
        <w:r w:rsidR="00064920">
          <w:rPr>
            <w:rFonts w:ascii="Times New Roman" w:eastAsia="Times New Roman" w:hAnsi="Times New Roman" w:cs="Times New Roman"/>
            <w:sz w:val="24"/>
            <w:szCs w:val="24"/>
          </w:rPr>
          <w:t>possession</w:t>
        </w:r>
      </w:ins>
      <w:ins w:id="179" w:author="Yang Liu" w:date="2018-10-21T15:40:00Z">
        <w:r w:rsidR="00064920">
          <w:rPr>
            <w:rFonts w:ascii="Times New Roman" w:eastAsia="Times New Roman" w:hAnsi="Times New Roman" w:cs="Times New Roman"/>
            <w:sz w:val="24"/>
            <w:szCs w:val="24"/>
          </w:rPr>
          <w:t xml:space="preserve">, </w:t>
        </w:r>
      </w:ins>
      <w:ins w:id="180" w:author="Yang Liu" w:date="2018-10-21T15:41:00Z">
        <w:r w:rsidR="00064920">
          <w:rPr>
            <w:rFonts w:ascii="Times New Roman" w:eastAsia="Times New Roman" w:hAnsi="Times New Roman" w:cs="Times New Roman"/>
            <w:sz w:val="24"/>
            <w:szCs w:val="24"/>
          </w:rPr>
          <w:t>varying</w:t>
        </w:r>
      </w:ins>
      <w:ins w:id="181" w:author="Yang Liu" w:date="2018-10-21T15:40:00Z">
        <w:r w:rsidR="00064920">
          <w:rPr>
            <w:rFonts w:ascii="Times New Roman" w:eastAsia="Times New Roman" w:hAnsi="Times New Roman" w:cs="Times New Roman"/>
            <w:sz w:val="24"/>
            <w:szCs w:val="24"/>
          </w:rPr>
          <w:t xml:space="preserve"> state to state. </w:t>
        </w:r>
      </w:ins>
      <w:ins w:id="182" w:author="Yang Liu" w:date="2018-10-21T15:41:00Z">
        <w:r w:rsidR="00064920">
          <w:rPr>
            <w:rFonts w:ascii="Times New Roman" w:eastAsia="Times New Roman" w:hAnsi="Times New Roman" w:cs="Times New Roman"/>
            <w:sz w:val="24"/>
            <w:szCs w:val="24"/>
          </w:rPr>
          <w:t xml:space="preserve">We included all that we are aware of in the definition of responsible selling behavior. </w:t>
        </w:r>
      </w:ins>
      <w:ins w:id="183" w:author="Yang Liu" w:date="2018-10-21T15:42:00Z">
        <w:r w:rsidR="00064920">
          <w:rPr>
            <w:rFonts w:ascii="Times New Roman" w:eastAsia="Times New Roman" w:hAnsi="Times New Roman" w:cs="Times New Roman"/>
            <w:sz w:val="24"/>
            <w:szCs w:val="24"/>
          </w:rPr>
          <w:t>However, we acknowledge that there may be types of licenses and permits we have missed.</w:t>
        </w:r>
      </w:ins>
    </w:p>
    <w:p w14:paraId="3A607E5D" w14:textId="2990BBBD" w:rsidR="00637B9E" w:rsidRDefault="00637B9E" w:rsidP="009C6BB3">
      <w:pPr>
        <w:spacing w:after="240" w:line="240" w:lineRule="auto"/>
        <w:rPr>
          <w:ins w:id="184" w:author="Ashley Hernandez" w:date="2018-10-18T10:48:00Z"/>
          <w:rFonts w:ascii="Times New Roman" w:eastAsia="Times New Roman" w:hAnsi="Times New Roman" w:cs="Times New Roman"/>
          <w:sz w:val="24"/>
          <w:szCs w:val="24"/>
        </w:rPr>
      </w:pPr>
      <w:ins w:id="185" w:author="Drake, Coleman Daniel" w:date="2018-10-17T14:57:00Z">
        <w:r>
          <w:rPr>
            <w:rFonts w:ascii="Times New Roman" w:eastAsia="Times New Roman" w:hAnsi="Times New Roman" w:cs="Times New Roman"/>
            <w:sz w:val="24"/>
            <w:szCs w:val="24"/>
          </w:rPr>
          <w:t xml:space="preserve">A limitation of our study is that we do not observe responsible gun-selling behavior at </w:t>
        </w:r>
      </w:ins>
      <w:ins w:id="186" w:author="Drake, Coleman Daniel" w:date="2018-10-17T14:58:00Z">
        <w:r>
          <w:rPr>
            <w:rFonts w:ascii="Times New Roman" w:eastAsia="Times New Roman" w:hAnsi="Times New Roman" w:cs="Times New Roman"/>
            <w:sz w:val="24"/>
            <w:szCs w:val="24"/>
          </w:rPr>
          <w:t xml:space="preserve">the point of sale, which is legally required </w:t>
        </w:r>
      </w:ins>
      <w:ins w:id="187" w:author="Ashley Hernandez" w:date="2018-10-18T10:43:00Z">
        <w:r w:rsidR="00B24AEC">
          <w:rPr>
            <w:rFonts w:ascii="Times New Roman" w:eastAsia="Times New Roman" w:hAnsi="Times New Roman" w:cs="Times New Roman"/>
            <w:sz w:val="24"/>
            <w:szCs w:val="24"/>
          </w:rPr>
          <w:t xml:space="preserve">(but it isn’t if it isn’t a federally licensed dealer is it?) </w:t>
        </w:r>
      </w:ins>
      <w:ins w:id="188" w:author="Drake, Coleman Daniel" w:date="2018-10-17T14:58:00Z">
        <w:r>
          <w:rPr>
            <w:rFonts w:ascii="Times New Roman" w:eastAsia="Times New Roman" w:hAnsi="Times New Roman" w:cs="Times New Roman"/>
            <w:sz w:val="24"/>
            <w:szCs w:val="24"/>
          </w:rPr>
          <w:t xml:space="preserve">and may </w:t>
        </w:r>
      </w:ins>
      <w:ins w:id="189" w:author="Ashley Hernandez" w:date="2018-10-18T10:42:00Z">
        <w:r w:rsidR="00B24AEC">
          <w:rPr>
            <w:rFonts w:ascii="Times New Roman" w:eastAsia="Times New Roman" w:hAnsi="Times New Roman" w:cs="Times New Roman"/>
            <w:sz w:val="24"/>
            <w:szCs w:val="24"/>
          </w:rPr>
          <w:t xml:space="preserve">not(?) </w:t>
        </w:r>
      </w:ins>
      <w:commentRangeStart w:id="190"/>
      <w:ins w:id="191" w:author="Drake, Coleman Daniel" w:date="2018-10-17T14:58:00Z">
        <w:r>
          <w:rPr>
            <w:rFonts w:ascii="Times New Roman" w:eastAsia="Times New Roman" w:hAnsi="Times New Roman" w:cs="Times New Roman"/>
            <w:sz w:val="24"/>
            <w:szCs w:val="24"/>
          </w:rPr>
          <w:t>occur</w:t>
        </w:r>
      </w:ins>
      <w:commentRangeEnd w:id="190"/>
      <w:r w:rsidR="00064920">
        <w:rPr>
          <w:rStyle w:val="CommentReference"/>
        </w:rPr>
        <w:commentReference w:id="190"/>
      </w:r>
      <w:ins w:id="192" w:author="Drake, Coleman Daniel" w:date="2018-10-17T14:58:00Z">
        <w:r>
          <w:rPr>
            <w:rFonts w:ascii="Times New Roman" w:eastAsia="Times New Roman" w:hAnsi="Times New Roman" w:cs="Times New Roman"/>
            <w:sz w:val="24"/>
            <w:szCs w:val="24"/>
          </w:rPr>
          <w:t xml:space="preserve">. </w:t>
        </w:r>
        <w:commentRangeStart w:id="193"/>
        <w:r>
          <w:rPr>
            <w:rFonts w:ascii="Times New Roman" w:eastAsia="Times New Roman" w:hAnsi="Times New Roman" w:cs="Times New Roman"/>
            <w:sz w:val="24"/>
            <w:szCs w:val="24"/>
          </w:rPr>
          <w:t xml:space="preserve">We also do not observe </w:t>
        </w:r>
      </w:ins>
      <w:ins w:id="194" w:author="Drake, Coleman Daniel" w:date="2018-10-17T14:59:00Z">
        <w:r>
          <w:rPr>
            <w:rFonts w:ascii="Times New Roman" w:eastAsia="Times New Roman" w:hAnsi="Times New Roman" w:cs="Times New Roman"/>
            <w:sz w:val="24"/>
            <w:szCs w:val="24"/>
          </w:rPr>
          <w:t>advertisement</w:t>
        </w:r>
      </w:ins>
      <w:ins w:id="195" w:author="Ashley Hernandez" w:date="2018-10-18T10:43:00Z">
        <w:r w:rsidR="00B24AEC">
          <w:rPr>
            <w:rFonts w:ascii="Times New Roman" w:eastAsia="Times New Roman" w:hAnsi="Times New Roman" w:cs="Times New Roman"/>
            <w:sz w:val="24"/>
            <w:szCs w:val="24"/>
          </w:rPr>
          <w:t>s</w:t>
        </w:r>
      </w:ins>
      <w:ins w:id="196" w:author="Drake, Coleman Daniel" w:date="2018-10-17T14:59:00Z">
        <w:r>
          <w:rPr>
            <w:rFonts w:ascii="Times New Roman" w:eastAsia="Times New Roman" w:hAnsi="Times New Roman" w:cs="Times New Roman"/>
            <w:sz w:val="24"/>
            <w:szCs w:val="24"/>
          </w:rPr>
          <w:t xml:space="preserve"> outside of Armlist.com. </w:t>
        </w:r>
      </w:ins>
      <w:commentRangeEnd w:id="193"/>
      <w:r w:rsidR="00064920">
        <w:rPr>
          <w:rStyle w:val="CommentReference"/>
        </w:rPr>
        <w:commentReference w:id="193"/>
      </w:r>
    </w:p>
    <w:p w14:paraId="51AEA547" w14:textId="77777777" w:rsidR="00627D19" w:rsidRDefault="00627D19" w:rsidP="00627D19">
      <w:pPr>
        <w:spacing w:after="240" w:line="240" w:lineRule="auto"/>
        <w:rPr>
          <w:ins w:id="197" w:author="Ashley Hernandez" w:date="2018-10-18T10:48:00Z"/>
          <w:rFonts w:ascii="Times New Roman" w:eastAsia="Times New Roman" w:hAnsi="Times New Roman" w:cs="Times New Roman"/>
          <w:sz w:val="24"/>
          <w:szCs w:val="24"/>
        </w:rPr>
      </w:pPr>
      <w:ins w:id="198" w:author="Ashley Hernandez" w:date="2018-10-18T10:48:00Z">
        <w:r>
          <w:rPr>
            <w:rFonts w:ascii="Times New Roman" w:eastAsia="Times New Roman" w:hAnsi="Times New Roman" w:cs="Times New Roman"/>
            <w:sz w:val="24"/>
            <w:szCs w:val="24"/>
          </w:rPr>
          <w:t>Last paragraph suggestion:</w:t>
        </w:r>
      </w:ins>
    </w:p>
    <w:p w14:paraId="5647E9CB" w14:textId="77777777" w:rsidR="00064920" w:rsidRDefault="00627D19" w:rsidP="00627D19">
      <w:pPr>
        <w:spacing w:after="240" w:line="240" w:lineRule="auto"/>
        <w:rPr>
          <w:ins w:id="199" w:author="Yang Liu" w:date="2018-10-21T15:44:00Z"/>
          <w:rFonts w:ascii="Times New Roman" w:eastAsia="Times New Roman" w:hAnsi="Times New Roman" w:cs="Times New Roman"/>
          <w:sz w:val="24"/>
          <w:szCs w:val="24"/>
        </w:rPr>
      </w:pPr>
      <w:ins w:id="200" w:author="Ashley Hernandez" w:date="2018-10-18T10:48:00Z">
        <w:r>
          <w:rPr>
            <w:rFonts w:ascii="Times New Roman" w:eastAsia="Times New Roman" w:hAnsi="Times New Roman" w:cs="Times New Roman"/>
            <w:sz w:val="24"/>
            <w:szCs w:val="24"/>
          </w:rPr>
          <w:t>A limitation of our study is that we do not observe responsible selling behavior at the point of sale (i.</w:t>
        </w:r>
      </w:ins>
      <w:ins w:id="201" w:author="Ashley Hernandez" w:date="2018-10-18T10:52:00Z">
        <w:r>
          <w:rPr>
            <w:rFonts w:ascii="Times New Roman" w:eastAsia="Times New Roman" w:hAnsi="Times New Roman" w:cs="Times New Roman"/>
            <w:sz w:val="24"/>
            <w:szCs w:val="24"/>
          </w:rPr>
          <w:t>e. sellers may not explicitly ask for a background check, but conduct one prior to the transfer of ownership).</w:t>
        </w:r>
      </w:ins>
      <w:ins w:id="202" w:author="Ashley Hernandez" w:date="2018-10-18T10:48:00Z">
        <w:r>
          <w:rPr>
            <w:rFonts w:ascii="Times New Roman" w:eastAsia="Times New Roman" w:hAnsi="Times New Roman" w:cs="Times New Roman"/>
            <w:sz w:val="24"/>
            <w:szCs w:val="24"/>
          </w:rPr>
          <w:t xml:space="preserve"> </w:t>
        </w:r>
      </w:ins>
      <w:ins w:id="203" w:author="Ashley Hernandez" w:date="2018-10-18T10:53:00Z">
        <w:r>
          <w:rPr>
            <w:rFonts w:ascii="Times New Roman" w:eastAsia="Times New Roman" w:hAnsi="Times New Roman" w:cs="Times New Roman"/>
            <w:sz w:val="24"/>
            <w:szCs w:val="24"/>
          </w:rPr>
          <w:t>W</w:t>
        </w:r>
      </w:ins>
      <w:ins w:id="204" w:author="Ashley Hernandez" w:date="2018-10-18T10:48:00Z">
        <w:r>
          <w:rPr>
            <w:rFonts w:ascii="Times New Roman" w:eastAsia="Times New Roman" w:hAnsi="Times New Roman" w:cs="Times New Roman"/>
            <w:sz w:val="24"/>
            <w:szCs w:val="24"/>
          </w:rPr>
          <w:t>hile federal laws regulate sales among federally licensed dealers,</w:t>
        </w:r>
      </w:ins>
      <w:ins w:id="205" w:author="Ashley Hernandez" w:date="2018-10-18T10:49:00Z">
        <w:r>
          <w:rPr>
            <w:rFonts w:ascii="Times New Roman" w:eastAsia="Times New Roman" w:hAnsi="Times New Roman" w:cs="Times New Roman"/>
            <w:sz w:val="24"/>
            <w:szCs w:val="24"/>
          </w:rPr>
          <w:t xml:space="preserve"> </w:t>
        </w:r>
      </w:ins>
      <w:ins w:id="206" w:author="Ashley Hernandez" w:date="2018-10-18T10:53:00Z">
        <w:r>
          <w:rPr>
            <w:rFonts w:ascii="Times New Roman" w:eastAsia="Times New Roman" w:hAnsi="Times New Roman" w:cs="Times New Roman"/>
            <w:sz w:val="24"/>
            <w:szCs w:val="24"/>
          </w:rPr>
          <w:t xml:space="preserve">regulations may also occur at the </w:t>
        </w:r>
      </w:ins>
      <w:ins w:id="207" w:author="Ashley Hernandez" w:date="2018-10-18T10:49:00Z">
        <w:r>
          <w:rPr>
            <w:rFonts w:ascii="Times New Roman" w:eastAsia="Times New Roman" w:hAnsi="Times New Roman" w:cs="Times New Roman"/>
            <w:sz w:val="24"/>
            <w:szCs w:val="24"/>
          </w:rPr>
          <w:t>state- or local-level; however, our study</w:t>
        </w:r>
      </w:ins>
      <w:ins w:id="208" w:author="Ashley Hernandez" w:date="2018-10-18T10:50:00Z">
        <w:r>
          <w:rPr>
            <w:rFonts w:ascii="Times New Roman" w:eastAsia="Times New Roman" w:hAnsi="Times New Roman" w:cs="Times New Roman"/>
            <w:sz w:val="24"/>
            <w:szCs w:val="24"/>
          </w:rPr>
          <w:t xml:space="preserve"> </w:t>
        </w:r>
      </w:ins>
      <w:ins w:id="209" w:author="Ashley Hernandez" w:date="2018-10-18T10:54:00Z">
        <w:r w:rsidR="00087F48">
          <w:rPr>
            <w:rFonts w:ascii="Times New Roman" w:eastAsia="Times New Roman" w:hAnsi="Times New Roman" w:cs="Times New Roman"/>
            <w:sz w:val="24"/>
            <w:szCs w:val="24"/>
          </w:rPr>
          <w:t xml:space="preserve">did not consider these </w:t>
        </w:r>
      </w:ins>
      <w:ins w:id="210" w:author="Ashley Hernandez" w:date="2018-10-18T10:50:00Z">
        <w:r>
          <w:rPr>
            <w:rFonts w:ascii="Times New Roman" w:eastAsia="Times New Roman" w:hAnsi="Times New Roman" w:cs="Times New Roman"/>
            <w:sz w:val="24"/>
            <w:szCs w:val="24"/>
          </w:rPr>
          <w:t>(Webster 2009)</w:t>
        </w:r>
      </w:ins>
      <w:ins w:id="211" w:author="Ashley Hernandez" w:date="2018-10-18T10:49:00Z">
        <w:r>
          <w:rPr>
            <w:rFonts w:ascii="Times New Roman" w:eastAsia="Times New Roman" w:hAnsi="Times New Roman" w:cs="Times New Roman"/>
            <w:sz w:val="24"/>
            <w:szCs w:val="24"/>
          </w:rPr>
          <w:t>.</w:t>
        </w:r>
      </w:ins>
      <w:ins w:id="212" w:author="Ashley Hernandez" w:date="2018-10-18T10:48:00Z">
        <w:r>
          <w:rPr>
            <w:rFonts w:ascii="Times New Roman" w:eastAsia="Times New Roman" w:hAnsi="Times New Roman" w:cs="Times New Roman"/>
            <w:sz w:val="24"/>
            <w:szCs w:val="24"/>
          </w:rPr>
          <w:t xml:space="preserve"> We also do not observe advertisements outside of Armlist.com.</w:t>
        </w:r>
      </w:ins>
    </w:p>
    <w:p w14:paraId="13AB219F" w14:textId="77777777" w:rsidR="00064920" w:rsidRDefault="00064920" w:rsidP="00627D19">
      <w:pPr>
        <w:spacing w:after="240" w:line="240" w:lineRule="auto"/>
        <w:rPr>
          <w:ins w:id="213" w:author="Yang Liu" w:date="2018-10-21T15:44:00Z"/>
          <w:rFonts w:ascii="Times New Roman" w:eastAsia="Times New Roman" w:hAnsi="Times New Roman" w:cs="Times New Roman"/>
          <w:sz w:val="24"/>
          <w:szCs w:val="24"/>
        </w:rPr>
      </w:pPr>
    </w:p>
    <w:p w14:paraId="6F3CB406" w14:textId="2F547F43" w:rsidR="00627D19" w:rsidRPr="00B17006" w:rsidDel="004B2A8E" w:rsidRDefault="00064920" w:rsidP="00627D19">
      <w:pPr>
        <w:spacing w:after="240" w:line="240" w:lineRule="auto"/>
        <w:rPr>
          <w:ins w:id="214" w:author="Ashley Hernandez" w:date="2018-10-18T10:48:00Z"/>
          <w:del w:id="215" w:author="Yang Liu" w:date="2018-10-21T15:47:00Z"/>
          <w:rFonts w:ascii="Times New Roman" w:eastAsia="Times New Roman" w:hAnsi="Times New Roman" w:cs="Times New Roman"/>
          <w:sz w:val="24"/>
          <w:szCs w:val="24"/>
        </w:rPr>
      </w:pPr>
      <w:ins w:id="216" w:author="Yang Liu" w:date="2018-10-21T15:44:00Z">
        <w:r>
          <w:rPr>
            <w:rFonts w:ascii="Times New Roman" w:eastAsia="Times New Roman" w:hAnsi="Times New Roman" w:cs="Times New Roman"/>
            <w:sz w:val="24"/>
            <w:szCs w:val="24"/>
          </w:rPr>
          <w:t xml:space="preserve">In the last paragraph, I think we should suggest for at least </w:t>
        </w:r>
      </w:ins>
      <w:ins w:id="217" w:author="Yang Liu" w:date="2018-10-21T15:45:00Z">
        <w:r>
          <w:rPr>
            <w:rFonts w:ascii="Times New Roman" w:eastAsia="Times New Roman" w:hAnsi="Times New Roman" w:cs="Times New Roman"/>
            <w:sz w:val="24"/>
            <w:szCs w:val="24"/>
          </w:rPr>
          <w:t>three</w:t>
        </w:r>
      </w:ins>
      <w:ins w:id="218" w:author="Yang Liu" w:date="2018-10-21T15:44:00Z">
        <w:r>
          <w:rPr>
            <w:rFonts w:ascii="Times New Roman" w:eastAsia="Times New Roman" w:hAnsi="Times New Roman" w:cs="Times New Roman"/>
            <w:sz w:val="24"/>
            <w:szCs w:val="24"/>
          </w:rPr>
          <w:t xml:space="preserve"> future directions that we will pursue. (1) identify better </w:t>
        </w:r>
      </w:ins>
      <w:ins w:id="219" w:author="Yang Liu" w:date="2018-10-21T15:45:00Z">
        <w:r>
          <w:rPr>
            <w:rFonts w:ascii="Times New Roman" w:eastAsia="Times New Roman" w:hAnsi="Times New Roman" w:cs="Times New Roman"/>
            <w:sz w:val="24"/>
            <w:szCs w:val="24"/>
          </w:rPr>
          <w:t xml:space="preserve">ways to identify responsible selling behaviors, currently we are only using keywords; (2) </w:t>
        </w:r>
      </w:ins>
      <w:ins w:id="220" w:author="Yang Liu" w:date="2018-10-21T15:47:00Z">
        <w:r w:rsidR="004B2A8E">
          <w:rPr>
            <w:rFonts w:ascii="Times New Roman" w:eastAsia="Times New Roman" w:hAnsi="Times New Roman" w:cs="Times New Roman"/>
            <w:sz w:val="24"/>
            <w:szCs w:val="24"/>
          </w:rPr>
          <w:t xml:space="preserve">what is the spatial distribution of online gun selling posts? What is the spatial distribution of responsible gun selling posts? Does either of these of spatial clustering effects?; (3) </w:t>
        </w:r>
      </w:ins>
      <w:ins w:id="221" w:author="Yang Liu" w:date="2018-10-21T15:48:00Z">
        <w:r w:rsidR="004B2A8E">
          <w:rPr>
            <w:rFonts w:ascii="Times New Roman" w:eastAsia="Times New Roman" w:hAnsi="Times New Roman" w:cs="Times New Roman"/>
            <w:sz w:val="24"/>
            <w:szCs w:val="24"/>
          </w:rPr>
          <w:t>does the spatial distribution of gun selling/ responsible selling behaviors correlate with the spatial distribution of injury? Mass shooting events? Other gun-related health end points? (Maria</w:t>
        </w:r>
      </w:ins>
      <w:ins w:id="222" w:author="Yang Liu" w:date="2018-10-21T15:49:00Z">
        <w:r w:rsidR="004B2A8E">
          <w:rPr>
            <w:rFonts w:ascii="Times New Roman" w:eastAsia="Times New Roman" w:hAnsi="Times New Roman" w:cs="Times New Roman"/>
            <w:sz w:val="24"/>
            <w:szCs w:val="24"/>
          </w:rPr>
          <w:t xml:space="preserve">’s twitter article mentioned a bunch). </w:t>
        </w:r>
      </w:ins>
      <w:ins w:id="223" w:author="Ashley Hernandez" w:date="2018-10-18T10:48:00Z">
        <w:del w:id="224" w:author="Yang Liu" w:date="2018-10-21T15:44:00Z">
          <w:r w:rsidR="00627D19" w:rsidDel="00064920">
            <w:rPr>
              <w:rFonts w:ascii="Times New Roman" w:eastAsia="Times New Roman" w:hAnsi="Times New Roman" w:cs="Times New Roman"/>
              <w:sz w:val="24"/>
              <w:szCs w:val="24"/>
            </w:rPr>
            <w:delText xml:space="preserve"> </w:delText>
          </w:r>
        </w:del>
      </w:ins>
    </w:p>
    <w:p w14:paraId="49E56326" w14:textId="00198CD7" w:rsidR="00627D19" w:rsidRPr="00B17006" w:rsidRDefault="00627D19" w:rsidP="009C6BB3">
      <w:pPr>
        <w:spacing w:after="240" w:line="240" w:lineRule="auto"/>
        <w:rPr>
          <w:rFonts w:ascii="Times New Roman" w:eastAsia="Times New Roman" w:hAnsi="Times New Roman" w:cs="Times New Roman"/>
          <w:sz w:val="24"/>
          <w:szCs w:val="24"/>
        </w:rPr>
      </w:pPr>
    </w:p>
    <w:p w14:paraId="4661DEAC" w14:textId="77777777" w:rsidR="00647241" w:rsidRDefault="00647241" w:rsidP="00B17006">
      <w:pPr>
        <w:spacing w:after="240" w:line="240" w:lineRule="auto"/>
        <w:rPr>
          <w:rFonts w:ascii="Times New Roman" w:eastAsia="Times New Roman" w:hAnsi="Times New Roman" w:cs="Times New Roman"/>
          <w:color w:val="000000"/>
          <w:sz w:val="24"/>
          <w:szCs w:val="24"/>
        </w:rPr>
      </w:pPr>
    </w:p>
    <w:p w14:paraId="46FB166F" w14:textId="77777777" w:rsidR="00E92995" w:rsidRDefault="00E92995">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3163E841" w14:textId="7720F8F0" w:rsidR="00647241" w:rsidRPr="00647241" w:rsidRDefault="00647241" w:rsidP="00920B64">
      <w:pPr>
        <w:spacing w:after="120" w:line="240" w:lineRule="auto"/>
        <w:rPr>
          <w:rFonts w:ascii="Times New Roman" w:eastAsia="Times New Roman" w:hAnsi="Times New Roman" w:cs="Times New Roman"/>
          <w:b/>
          <w:color w:val="000000"/>
          <w:sz w:val="24"/>
          <w:szCs w:val="24"/>
        </w:rPr>
      </w:pPr>
      <w:r w:rsidRPr="00647241">
        <w:rPr>
          <w:rFonts w:ascii="Times New Roman" w:eastAsia="Times New Roman" w:hAnsi="Times New Roman" w:cs="Times New Roman"/>
          <w:b/>
          <w:color w:val="000000"/>
          <w:sz w:val="24"/>
          <w:szCs w:val="24"/>
        </w:rPr>
        <w:lastRenderedPageBreak/>
        <w:t>Authors:</w:t>
      </w:r>
    </w:p>
    <w:p w14:paraId="60D28581" w14:textId="77777777" w:rsidR="00E92995" w:rsidRDefault="00647241" w:rsidP="00920B64">
      <w:pPr>
        <w:spacing w:after="120" w:line="240" w:lineRule="auto"/>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Yang Liu, PhD</w:t>
      </w:r>
      <w:r>
        <w:rPr>
          <w:rFonts w:ascii="Times New Roman" w:eastAsia="Times New Roman" w:hAnsi="Times New Roman" w:cs="Times New Roman"/>
          <w:color w:val="000000"/>
          <w:sz w:val="24"/>
          <w:szCs w:val="24"/>
          <w:vertAlign w:val="superscript"/>
        </w:rPr>
        <w:t>1</w:t>
      </w:r>
      <w:r>
        <w:rPr>
          <w:rFonts w:ascii="Times New Roman" w:eastAsia="Times New Roman" w:hAnsi="Times New Roman" w:cs="Times New Roman"/>
          <w:color w:val="000000"/>
          <w:sz w:val="24"/>
          <w:szCs w:val="24"/>
        </w:rPr>
        <w:t>;</w:t>
      </w:r>
      <w:r w:rsidR="00B17006" w:rsidRPr="00B17006">
        <w:rPr>
          <w:rFonts w:ascii="Times New Roman" w:eastAsia="Times New Roman" w:hAnsi="Times New Roman" w:cs="Times New Roman"/>
          <w:color w:val="000000"/>
          <w:sz w:val="24"/>
          <w:szCs w:val="24"/>
        </w:rPr>
        <w:t xml:space="preserve"> Ashley Hernandez</w:t>
      </w:r>
      <w:r>
        <w:rPr>
          <w:rFonts w:ascii="Times New Roman" w:eastAsia="Times New Roman" w:hAnsi="Times New Roman" w:cs="Times New Roman"/>
          <w:color w:val="000000"/>
          <w:sz w:val="24"/>
          <w:szCs w:val="24"/>
        </w:rPr>
        <w:t>, MSPH</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sz w:val="24"/>
          <w:szCs w:val="24"/>
        </w:rPr>
        <w:t xml:space="preserve">; </w:t>
      </w:r>
      <w:r w:rsidR="00B17006" w:rsidRPr="00B17006">
        <w:rPr>
          <w:rFonts w:ascii="Times New Roman" w:eastAsia="Times New Roman" w:hAnsi="Times New Roman" w:cs="Times New Roman"/>
          <w:color w:val="000000"/>
          <w:sz w:val="24"/>
          <w:szCs w:val="24"/>
        </w:rPr>
        <w:t>Coleman Drake, PhD</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sz w:val="24"/>
          <w:szCs w:val="24"/>
        </w:rPr>
        <w:t xml:space="preserve">; </w:t>
      </w:r>
      <w:r w:rsidR="00B17006" w:rsidRPr="00B17006">
        <w:rPr>
          <w:rFonts w:ascii="Times New Roman" w:eastAsia="Times New Roman" w:hAnsi="Times New Roman" w:cs="Times New Roman"/>
          <w:color w:val="000000"/>
          <w:sz w:val="24"/>
          <w:szCs w:val="24"/>
        </w:rPr>
        <w:t>Adam Schwartz, PhD</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sz w:val="24"/>
          <w:szCs w:val="24"/>
        </w:rPr>
        <w:t xml:space="preserve">; </w:t>
      </w:r>
      <w:r w:rsidR="00B17006" w:rsidRPr="00B17006">
        <w:rPr>
          <w:rFonts w:ascii="Times New Roman" w:eastAsia="Times New Roman" w:hAnsi="Times New Roman" w:cs="Times New Roman"/>
          <w:color w:val="000000"/>
          <w:sz w:val="24"/>
          <w:szCs w:val="24"/>
        </w:rPr>
        <w:t>Maria Sundaram, MSPH, PhD</w:t>
      </w:r>
      <w:r>
        <w:rPr>
          <w:rFonts w:ascii="Times New Roman" w:eastAsia="Times New Roman" w:hAnsi="Times New Roman" w:cs="Times New Roman"/>
          <w:color w:val="000000"/>
          <w:sz w:val="24"/>
          <w:szCs w:val="24"/>
          <w:vertAlign w:val="superscript"/>
        </w:rPr>
        <w:t>4</w:t>
      </w:r>
    </w:p>
    <w:p w14:paraId="014931AF" w14:textId="77777777" w:rsidR="00920B64" w:rsidRDefault="00647241" w:rsidP="00920B64">
      <w:pPr>
        <w:spacing w:after="120" w:line="240" w:lineRule="auto"/>
        <w:rPr>
          <w:rFonts w:ascii="Times New Roman" w:eastAsia="Times New Roman" w:hAnsi="Times New Roman" w:cs="Times New Roman"/>
          <w:color w:val="000000"/>
          <w:sz w:val="24"/>
          <w:szCs w:val="24"/>
          <w:vertAlign w:val="superscript"/>
        </w:rPr>
      </w:pPr>
      <w:r w:rsidRPr="00647241">
        <w:rPr>
          <w:rFonts w:ascii="Times New Roman" w:eastAsia="Times New Roman" w:hAnsi="Times New Roman" w:cs="Times New Roman"/>
          <w:b/>
          <w:color w:val="000000"/>
          <w:sz w:val="24"/>
          <w:szCs w:val="24"/>
        </w:rPr>
        <w:t>Affiliations:</w:t>
      </w:r>
    </w:p>
    <w:p w14:paraId="0FBCF116" w14:textId="4FC630C1" w:rsidR="009C6BB3" w:rsidRPr="00920B64" w:rsidRDefault="00647241" w:rsidP="00920B64">
      <w:pPr>
        <w:spacing w:after="120" w:line="240" w:lineRule="auto"/>
        <w:rPr>
          <w:rFonts w:ascii="Times New Roman" w:eastAsia="Times New Roman" w:hAnsi="Times New Roman" w:cs="Times New Roman"/>
          <w:color w:val="000000"/>
          <w:sz w:val="24"/>
          <w:szCs w:val="24"/>
          <w:vertAlign w:val="superscript"/>
        </w:rPr>
      </w:pPr>
      <w:r w:rsidRPr="00647241">
        <w:rPr>
          <w:rFonts w:ascii="Times New Roman" w:eastAsia="Times New Roman" w:hAnsi="Times New Roman" w:cs="Times New Roman"/>
          <w:bCs/>
          <w:color w:val="000000"/>
          <w:sz w:val="24"/>
          <w:szCs w:val="24"/>
          <w:vertAlign w:val="superscript"/>
        </w:rPr>
        <w:t>1</w:t>
      </w:r>
      <w:r>
        <w:rPr>
          <w:rFonts w:ascii="Times New Roman" w:eastAsia="Times New Roman" w:hAnsi="Times New Roman" w:cs="Times New Roman"/>
          <w:b/>
          <w:bCs/>
          <w:color w:val="000000"/>
          <w:sz w:val="24"/>
          <w:szCs w:val="24"/>
          <w:vertAlign w:val="superscript"/>
        </w:rPr>
        <w:t xml:space="preserve"> </w:t>
      </w:r>
      <w:r w:rsidRPr="00B17006">
        <w:rPr>
          <w:rFonts w:ascii="Times New Roman" w:eastAsia="Times New Roman" w:hAnsi="Times New Roman" w:cs="Times New Roman"/>
          <w:color w:val="000000"/>
          <w:sz w:val="24"/>
          <w:szCs w:val="24"/>
        </w:rPr>
        <w:t>London School of Hygiene and Tropical Medicine</w:t>
      </w:r>
    </w:p>
    <w:p w14:paraId="7DA1AE1D" w14:textId="3378F109" w:rsidR="00647241" w:rsidRDefault="00647241" w:rsidP="00920B64">
      <w:pP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w:t>
      </w:r>
      <w:r w:rsidRPr="00B17006">
        <w:rPr>
          <w:rFonts w:ascii="Times New Roman" w:eastAsia="Times New Roman" w:hAnsi="Times New Roman" w:cs="Times New Roman"/>
          <w:color w:val="000000"/>
          <w:sz w:val="24"/>
          <w:szCs w:val="24"/>
        </w:rPr>
        <w:t>University of Minnesota School of Public Health</w:t>
      </w:r>
    </w:p>
    <w:p w14:paraId="41C3C68D" w14:textId="23988D49" w:rsidR="00647241" w:rsidRDefault="00647241" w:rsidP="00920B64">
      <w:pP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xml:space="preserve"> </w:t>
      </w:r>
      <w:r w:rsidRPr="00B17006">
        <w:rPr>
          <w:rFonts w:ascii="Times New Roman" w:eastAsia="Times New Roman" w:hAnsi="Times New Roman" w:cs="Times New Roman"/>
          <w:color w:val="000000"/>
          <w:sz w:val="24"/>
          <w:szCs w:val="24"/>
        </w:rPr>
        <w:t>University of Pittsburgh Graduate School of Public Health</w:t>
      </w:r>
    </w:p>
    <w:p w14:paraId="2E70EAEF" w14:textId="5222CBAD" w:rsidR="00647241" w:rsidRDefault="00647241" w:rsidP="00920B64">
      <w:pP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vertAlign w:val="superscript"/>
        </w:rPr>
        <w:t>4</w:t>
      </w:r>
      <w:r>
        <w:rPr>
          <w:rFonts w:ascii="Times New Roman" w:eastAsia="Times New Roman" w:hAnsi="Times New Roman" w:cs="Times New Roman"/>
          <w:color w:val="000000"/>
          <w:sz w:val="24"/>
          <w:szCs w:val="24"/>
        </w:rPr>
        <w:t xml:space="preserve"> </w:t>
      </w:r>
      <w:r w:rsidRPr="00B17006">
        <w:rPr>
          <w:rFonts w:ascii="Times New Roman" w:eastAsia="Times New Roman" w:hAnsi="Times New Roman" w:cs="Times New Roman"/>
          <w:color w:val="000000"/>
          <w:sz w:val="24"/>
          <w:szCs w:val="24"/>
        </w:rPr>
        <w:t>Emory University Rollins School of Public Health</w:t>
      </w:r>
    </w:p>
    <w:p w14:paraId="5BD1829C" w14:textId="77777777" w:rsidR="00E92995" w:rsidRPr="00B17006" w:rsidRDefault="00E92995" w:rsidP="00920B64">
      <w:pPr>
        <w:spacing w:after="120" w:line="240" w:lineRule="auto"/>
        <w:rPr>
          <w:rFonts w:ascii="Times New Roman" w:eastAsia="Times New Roman" w:hAnsi="Times New Roman" w:cs="Times New Roman"/>
          <w:sz w:val="24"/>
          <w:szCs w:val="24"/>
        </w:rPr>
      </w:pPr>
      <w:commentRangeStart w:id="225"/>
      <w:r w:rsidRPr="00B17006">
        <w:rPr>
          <w:rFonts w:ascii="Times New Roman" w:eastAsia="Times New Roman" w:hAnsi="Times New Roman" w:cs="Times New Roman"/>
          <w:b/>
          <w:bCs/>
          <w:color w:val="000000"/>
          <w:sz w:val="24"/>
          <w:szCs w:val="24"/>
        </w:rPr>
        <w:t>References</w:t>
      </w:r>
      <w:commentRangeEnd w:id="225"/>
      <w:r>
        <w:rPr>
          <w:rStyle w:val="CommentReference"/>
        </w:rPr>
        <w:commentReference w:id="225"/>
      </w:r>
    </w:p>
    <w:p w14:paraId="1BEC85B0" w14:textId="77777777" w:rsidR="00E92995" w:rsidRPr="00647241" w:rsidRDefault="00E92995" w:rsidP="00647241">
      <w:pPr>
        <w:spacing w:after="0" w:line="480" w:lineRule="auto"/>
        <w:rPr>
          <w:rFonts w:ascii="Times New Roman" w:eastAsia="Times New Roman" w:hAnsi="Times New Roman" w:cs="Times New Roman"/>
          <w:b/>
          <w:bCs/>
          <w:color w:val="000000"/>
          <w:sz w:val="24"/>
          <w:szCs w:val="24"/>
        </w:rPr>
      </w:pPr>
    </w:p>
    <w:p w14:paraId="79845873" w14:textId="77777777" w:rsidR="009C6BB3" w:rsidRDefault="009C6BB3" w:rsidP="00B17006">
      <w:pPr>
        <w:spacing w:after="240" w:line="240" w:lineRule="auto"/>
        <w:rPr>
          <w:rFonts w:ascii="Times New Roman" w:eastAsia="Times New Roman" w:hAnsi="Times New Roman" w:cs="Times New Roman"/>
          <w:b/>
          <w:bCs/>
          <w:color w:val="000000"/>
          <w:sz w:val="24"/>
          <w:szCs w:val="24"/>
        </w:rPr>
      </w:pPr>
    </w:p>
    <w:p w14:paraId="05CD195E" w14:textId="77777777" w:rsidR="00B755FE" w:rsidRDefault="00B755FE">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6428B872" w14:textId="2C145B16" w:rsidR="00B17006" w:rsidRPr="00E92995" w:rsidRDefault="00B17006" w:rsidP="00B17006">
      <w:pPr>
        <w:spacing w:after="240" w:line="240" w:lineRule="auto"/>
        <w:rPr>
          <w:rFonts w:ascii="Times New Roman" w:eastAsia="Times New Roman" w:hAnsi="Times New Roman" w:cs="Times New Roman"/>
          <w:bCs/>
          <w:color w:val="000000"/>
          <w:sz w:val="24"/>
          <w:szCs w:val="24"/>
          <w:vertAlign w:val="superscript"/>
        </w:rPr>
      </w:pPr>
      <w:commentRangeStart w:id="226"/>
      <w:r w:rsidRPr="00920B64">
        <w:rPr>
          <w:rFonts w:ascii="Times New Roman" w:eastAsia="Times New Roman" w:hAnsi="Times New Roman" w:cs="Times New Roman"/>
          <w:b/>
          <w:bCs/>
          <w:color w:val="000000"/>
          <w:sz w:val="24"/>
          <w:szCs w:val="24"/>
        </w:rPr>
        <w:lastRenderedPageBreak/>
        <w:t>Table</w:t>
      </w:r>
      <w:commentRangeEnd w:id="226"/>
      <w:r w:rsidR="00920B64" w:rsidRPr="00920B64">
        <w:rPr>
          <w:rStyle w:val="CommentReference"/>
          <w:b/>
        </w:rPr>
        <w:commentReference w:id="226"/>
      </w:r>
      <w:r w:rsidR="00920B64">
        <w:rPr>
          <w:rFonts w:ascii="Times New Roman" w:eastAsia="Times New Roman" w:hAnsi="Times New Roman" w:cs="Times New Roman"/>
          <w:bCs/>
          <w:color w:val="000000"/>
          <w:sz w:val="24"/>
          <w:szCs w:val="24"/>
        </w:rPr>
        <w:t xml:space="preserve">. </w:t>
      </w:r>
      <w:r w:rsidR="00E92995" w:rsidRPr="00E92995">
        <w:rPr>
          <w:rFonts w:ascii="Times New Roman" w:eastAsia="Times New Roman" w:hAnsi="Times New Roman" w:cs="Times New Roman"/>
          <w:bCs/>
          <w:color w:val="000000"/>
          <w:sz w:val="24"/>
          <w:szCs w:val="24"/>
        </w:rPr>
        <w:t>Number and Percentage of Advertisements Displaying Responsible Gun-Selling Behavior by Gun Type</w:t>
      </w:r>
      <w:r w:rsidR="00E92995">
        <w:rPr>
          <w:rFonts w:ascii="Times New Roman" w:eastAsia="Times New Roman" w:hAnsi="Times New Roman" w:cs="Times New Roman"/>
          <w:bCs/>
          <w:color w:val="000000"/>
          <w:sz w:val="24"/>
          <w:szCs w:val="24"/>
          <w:vertAlign w:val="superscript"/>
        </w:rPr>
        <w:t>a</w:t>
      </w:r>
    </w:p>
    <w:tbl>
      <w:tblPr>
        <w:tblStyle w:val="TableGrid"/>
        <w:tblW w:w="8545" w:type="dxa"/>
        <w:tblLook w:val="04A0" w:firstRow="1" w:lastRow="0" w:firstColumn="1" w:lastColumn="0" w:noHBand="0" w:noVBand="1"/>
      </w:tblPr>
      <w:tblGrid>
        <w:gridCol w:w="1435"/>
        <w:gridCol w:w="3600"/>
        <w:gridCol w:w="3510"/>
        <w:tblGridChange w:id="227">
          <w:tblGrid>
            <w:gridCol w:w="1435"/>
            <w:gridCol w:w="3600"/>
            <w:gridCol w:w="3510"/>
          </w:tblGrid>
        </w:tblGridChange>
      </w:tblGrid>
      <w:tr w:rsidR="003555A5" w14:paraId="6526E88B" w14:textId="77777777" w:rsidTr="00E92995">
        <w:tc>
          <w:tcPr>
            <w:tcW w:w="1435" w:type="dxa"/>
            <w:vAlign w:val="bottom"/>
          </w:tcPr>
          <w:p w14:paraId="626FA84D" w14:textId="530D413A" w:rsidR="003555A5" w:rsidRPr="003555A5" w:rsidRDefault="003555A5" w:rsidP="00E92995">
            <w:pPr>
              <w:rPr>
                <w:rFonts w:ascii="Times New Roman" w:eastAsia="Times New Roman" w:hAnsi="Times New Roman" w:cs="Times New Roman"/>
                <w:bCs/>
                <w:color w:val="000000"/>
                <w:sz w:val="24"/>
                <w:szCs w:val="24"/>
              </w:rPr>
            </w:pPr>
            <w:r w:rsidRPr="003555A5">
              <w:rPr>
                <w:rFonts w:ascii="Times New Roman" w:eastAsia="Times New Roman" w:hAnsi="Times New Roman" w:cs="Times New Roman"/>
                <w:bCs/>
                <w:color w:val="000000"/>
                <w:sz w:val="24"/>
                <w:szCs w:val="24"/>
              </w:rPr>
              <w:t>Gun type</w:t>
            </w:r>
          </w:p>
        </w:tc>
        <w:tc>
          <w:tcPr>
            <w:tcW w:w="3600" w:type="dxa"/>
          </w:tcPr>
          <w:p w14:paraId="70987E3E" w14:textId="66D75578" w:rsidR="003555A5" w:rsidRPr="003555A5" w:rsidRDefault="003555A5" w:rsidP="00E92995">
            <w:pPr>
              <w:rPr>
                <w:rFonts w:ascii="Times New Roman" w:eastAsia="Times New Roman" w:hAnsi="Times New Roman" w:cs="Times New Roman"/>
                <w:bCs/>
                <w:color w:val="000000"/>
                <w:sz w:val="24"/>
                <w:szCs w:val="24"/>
              </w:rPr>
            </w:pPr>
            <w:r w:rsidRPr="003555A5">
              <w:rPr>
                <w:rFonts w:ascii="Times New Roman" w:eastAsia="Times New Roman" w:hAnsi="Times New Roman" w:cs="Times New Roman"/>
                <w:bCs/>
                <w:color w:val="000000"/>
                <w:sz w:val="24"/>
                <w:szCs w:val="24"/>
              </w:rPr>
              <w:t>Number of advertisements selling this gun type</w:t>
            </w:r>
          </w:p>
        </w:tc>
        <w:tc>
          <w:tcPr>
            <w:tcW w:w="3510" w:type="dxa"/>
          </w:tcPr>
          <w:p w14:paraId="252FFC6C" w14:textId="6CBBDEEE" w:rsidR="003555A5" w:rsidRPr="003555A5" w:rsidRDefault="00E92995" w:rsidP="00E92995">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Percentage</w:t>
            </w:r>
            <w:r w:rsidR="003555A5" w:rsidRPr="003555A5">
              <w:rPr>
                <w:rFonts w:ascii="Times New Roman" w:eastAsia="Times New Roman" w:hAnsi="Times New Roman" w:cs="Times New Roman"/>
                <w:bCs/>
                <w:color w:val="000000"/>
                <w:sz w:val="24"/>
                <w:szCs w:val="24"/>
              </w:rPr>
              <w:t xml:space="preserve"> of posts displaying responsible selling</w:t>
            </w:r>
            <w:r>
              <w:rPr>
                <w:rFonts w:ascii="Times New Roman" w:eastAsia="Times New Roman" w:hAnsi="Times New Roman" w:cs="Times New Roman"/>
                <w:bCs/>
                <w:color w:val="000000"/>
                <w:sz w:val="24"/>
                <w:szCs w:val="24"/>
              </w:rPr>
              <w:t xml:space="preserve"> (%)</w:t>
            </w:r>
          </w:p>
        </w:tc>
      </w:tr>
      <w:tr w:rsidR="003555A5" w14:paraId="6D72E480" w14:textId="77777777" w:rsidTr="003555A5">
        <w:tc>
          <w:tcPr>
            <w:tcW w:w="1435" w:type="dxa"/>
          </w:tcPr>
          <w:p w14:paraId="20B3F849" w14:textId="7B7A57A4" w:rsidR="003555A5" w:rsidRPr="003555A5" w:rsidRDefault="003555A5" w:rsidP="00E92995">
            <w:pPr>
              <w:rPr>
                <w:rFonts w:ascii="Times New Roman" w:eastAsia="Times New Roman" w:hAnsi="Times New Roman" w:cs="Times New Roman"/>
                <w:bCs/>
                <w:color w:val="000000"/>
                <w:sz w:val="24"/>
                <w:szCs w:val="24"/>
              </w:rPr>
            </w:pPr>
            <w:r w:rsidRPr="003555A5">
              <w:rPr>
                <w:rFonts w:ascii="Times New Roman" w:eastAsia="Times New Roman" w:hAnsi="Times New Roman" w:cs="Times New Roman"/>
                <w:bCs/>
                <w:color w:val="000000"/>
                <w:sz w:val="24"/>
                <w:szCs w:val="24"/>
              </w:rPr>
              <w:t>Handguns</w:t>
            </w:r>
          </w:p>
        </w:tc>
        <w:tc>
          <w:tcPr>
            <w:tcW w:w="3600" w:type="dxa"/>
          </w:tcPr>
          <w:p w14:paraId="3348CF8D" w14:textId="68963722" w:rsidR="003555A5" w:rsidRPr="00E92995" w:rsidRDefault="00566FDC" w:rsidP="00E92995">
            <w:pPr>
              <w:rPr>
                <w:rFonts w:ascii="Times New Roman" w:eastAsia="Times New Roman" w:hAnsi="Times New Roman" w:cs="Times New Roman"/>
                <w:bCs/>
                <w:color w:val="000000"/>
                <w:sz w:val="24"/>
                <w:szCs w:val="24"/>
              </w:rPr>
            </w:pPr>
            <w:r w:rsidRPr="00E92995">
              <w:rPr>
                <w:rFonts w:ascii="Times New Roman" w:eastAsia="Times New Roman" w:hAnsi="Times New Roman" w:cs="Times New Roman"/>
                <w:bCs/>
                <w:color w:val="000000"/>
                <w:sz w:val="24"/>
                <w:szCs w:val="24"/>
              </w:rPr>
              <w:t>2,367,588</w:t>
            </w:r>
          </w:p>
        </w:tc>
        <w:tc>
          <w:tcPr>
            <w:tcW w:w="3510" w:type="dxa"/>
          </w:tcPr>
          <w:p w14:paraId="0B4F358F" w14:textId="542B12BD" w:rsidR="003555A5" w:rsidRPr="00E92995" w:rsidRDefault="009E06E4" w:rsidP="00E92995">
            <w:pPr>
              <w:rPr>
                <w:rFonts w:ascii="Times New Roman" w:eastAsia="Times New Roman" w:hAnsi="Times New Roman" w:cs="Times New Roman"/>
                <w:bCs/>
                <w:color w:val="000000"/>
                <w:sz w:val="24"/>
                <w:szCs w:val="24"/>
              </w:rPr>
            </w:pPr>
            <w:r w:rsidRPr="00E92995">
              <w:rPr>
                <w:rFonts w:ascii="Times New Roman" w:eastAsia="Times New Roman" w:hAnsi="Times New Roman" w:cs="Times New Roman"/>
                <w:bCs/>
                <w:color w:val="000000"/>
                <w:sz w:val="24"/>
                <w:szCs w:val="24"/>
              </w:rPr>
              <w:t>14.32</w:t>
            </w:r>
          </w:p>
        </w:tc>
      </w:tr>
      <w:tr w:rsidR="003555A5" w14:paraId="18F9027E" w14:textId="77777777" w:rsidTr="003555A5">
        <w:tc>
          <w:tcPr>
            <w:tcW w:w="1435" w:type="dxa"/>
          </w:tcPr>
          <w:p w14:paraId="6BB4F643" w14:textId="496CAB16" w:rsidR="003555A5" w:rsidRPr="003555A5" w:rsidRDefault="003555A5" w:rsidP="00E92995">
            <w:pPr>
              <w:rPr>
                <w:rFonts w:ascii="Times New Roman" w:eastAsia="Times New Roman" w:hAnsi="Times New Roman" w:cs="Times New Roman"/>
                <w:bCs/>
                <w:color w:val="000000"/>
                <w:sz w:val="24"/>
                <w:szCs w:val="24"/>
              </w:rPr>
            </w:pPr>
            <w:r w:rsidRPr="003555A5">
              <w:rPr>
                <w:rFonts w:ascii="Times New Roman" w:eastAsia="Times New Roman" w:hAnsi="Times New Roman" w:cs="Times New Roman"/>
                <w:bCs/>
                <w:color w:val="000000"/>
                <w:sz w:val="24"/>
                <w:szCs w:val="24"/>
              </w:rPr>
              <w:t>Rifles</w:t>
            </w:r>
          </w:p>
        </w:tc>
        <w:tc>
          <w:tcPr>
            <w:tcW w:w="3600" w:type="dxa"/>
          </w:tcPr>
          <w:p w14:paraId="18585A9C" w14:textId="080B0AA8" w:rsidR="003555A5" w:rsidRPr="00E92995" w:rsidRDefault="00566FDC" w:rsidP="00E92995">
            <w:pPr>
              <w:rPr>
                <w:rFonts w:ascii="Times New Roman" w:eastAsia="Times New Roman" w:hAnsi="Times New Roman" w:cs="Times New Roman"/>
                <w:bCs/>
                <w:color w:val="000000"/>
                <w:sz w:val="24"/>
                <w:szCs w:val="24"/>
              </w:rPr>
            </w:pPr>
            <w:r w:rsidRPr="00E92995">
              <w:rPr>
                <w:rFonts w:ascii="Times New Roman" w:eastAsia="Times New Roman" w:hAnsi="Times New Roman" w:cs="Times New Roman"/>
                <w:bCs/>
                <w:color w:val="000000"/>
                <w:sz w:val="24"/>
                <w:szCs w:val="24"/>
              </w:rPr>
              <w:t>1,636,201</w:t>
            </w:r>
          </w:p>
        </w:tc>
        <w:tc>
          <w:tcPr>
            <w:tcW w:w="3510" w:type="dxa"/>
          </w:tcPr>
          <w:p w14:paraId="1098C64D" w14:textId="4717BB1F" w:rsidR="003555A5" w:rsidRPr="00E92995" w:rsidRDefault="009E06E4" w:rsidP="00E92995">
            <w:pPr>
              <w:rPr>
                <w:rFonts w:ascii="Times New Roman" w:eastAsia="Times New Roman" w:hAnsi="Times New Roman" w:cs="Times New Roman"/>
                <w:bCs/>
                <w:color w:val="000000"/>
                <w:sz w:val="24"/>
                <w:szCs w:val="24"/>
              </w:rPr>
            </w:pPr>
            <w:r w:rsidRPr="00E92995">
              <w:rPr>
                <w:rFonts w:ascii="Times New Roman" w:eastAsia="Times New Roman" w:hAnsi="Times New Roman" w:cs="Times New Roman"/>
                <w:bCs/>
                <w:color w:val="000000"/>
                <w:sz w:val="24"/>
                <w:szCs w:val="24"/>
              </w:rPr>
              <w:t>8.80</w:t>
            </w:r>
          </w:p>
        </w:tc>
      </w:tr>
      <w:tr w:rsidR="003555A5" w14:paraId="1ABD825F" w14:textId="77777777" w:rsidTr="003555A5">
        <w:tc>
          <w:tcPr>
            <w:tcW w:w="1435" w:type="dxa"/>
          </w:tcPr>
          <w:p w14:paraId="23E16AC0" w14:textId="656659C6" w:rsidR="003555A5" w:rsidRPr="003555A5" w:rsidRDefault="003555A5" w:rsidP="00E92995">
            <w:pPr>
              <w:rPr>
                <w:rFonts w:ascii="Times New Roman" w:eastAsia="Times New Roman" w:hAnsi="Times New Roman" w:cs="Times New Roman"/>
                <w:bCs/>
                <w:color w:val="000000"/>
                <w:sz w:val="24"/>
                <w:szCs w:val="24"/>
              </w:rPr>
            </w:pPr>
            <w:r w:rsidRPr="003555A5">
              <w:rPr>
                <w:rFonts w:ascii="Times New Roman" w:eastAsia="Times New Roman" w:hAnsi="Times New Roman" w:cs="Times New Roman"/>
                <w:bCs/>
                <w:color w:val="000000"/>
                <w:sz w:val="24"/>
                <w:szCs w:val="24"/>
              </w:rPr>
              <w:t>Shotguns</w:t>
            </w:r>
          </w:p>
        </w:tc>
        <w:tc>
          <w:tcPr>
            <w:tcW w:w="3600" w:type="dxa"/>
          </w:tcPr>
          <w:p w14:paraId="19C90C76" w14:textId="4AE522C4" w:rsidR="003555A5" w:rsidRPr="00E92995" w:rsidRDefault="00566FDC" w:rsidP="00E92995">
            <w:pPr>
              <w:rPr>
                <w:rFonts w:ascii="Times New Roman" w:eastAsia="Times New Roman" w:hAnsi="Times New Roman" w:cs="Times New Roman"/>
                <w:bCs/>
                <w:color w:val="000000"/>
                <w:sz w:val="24"/>
                <w:szCs w:val="24"/>
              </w:rPr>
            </w:pPr>
            <w:r w:rsidRPr="00E92995">
              <w:rPr>
                <w:rFonts w:ascii="Times New Roman" w:eastAsia="Times New Roman" w:hAnsi="Times New Roman" w:cs="Times New Roman"/>
                <w:bCs/>
                <w:color w:val="000000"/>
                <w:sz w:val="24"/>
                <w:szCs w:val="24"/>
              </w:rPr>
              <w:t>411,276</w:t>
            </w:r>
          </w:p>
        </w:tc>
        <w:tc>
          <w:tcPr>
            <w:tcW w:w="3510" w:type="dxa"/>
          </w:tcPr>
          <w:p w14:paraId="50EFD3FF" w14:textId="21AF5D26" w:rsidR="003555A5" w:rsidRPr="00E92995" w:rsidRDefault="009E06E4" w:rsidP="00E92995">
            <w:pPr>
              <w:rPr>
                <w:rFonts w:ascii="Times New Roman" w:eastAsia="Times New Roman" w:hAnsi="Times New Roman" w:cs="Times New Roman"/>
                <w:bCs/>
                <w:color w:val="000000"/>
                <w:sz w:val="24"/>
                <w:szCs w:val="24"/>
              </w:rPr>
            </w:pPr>
            <w:r w:rsidRPr="00E92995">
              <w:rPr>
                <w:rFonts w:ascii="Times New Roman" w:eastAsia="Times New Roman" w:hAnsi="Times New Roman" w:cs="Times New Roman"/>
                <w:bCs/>
                <w:color w:val="000000"/>
                <w:sz w:val="24"/>
                <w:szCs w:val="24"/>
              </w:rPr>
              <w:t>6.95</w:t>
            </w:r>
          </w:p>
        </w:tc>
      </w:tr>
      <w:tr w:rsidR="00566FDC" w14:paraId="0AD4FF43" w14:textId="77777777" w:rsidTr="0044210C">
        <w:tblPrEx>
          <w:tblW w:w="8545" w:type="dxa"/>
          <w:tblPrExChange w:id="228" w:author="Yang Liu" w:date="2018-10-21T15:27:00Z">
            <w:tblPrEx>
              <w:tblW w:w="8545" w:type="dxa"/>
            </w:tblPrEx>
          </w:tblPrExChange>
        </w:tblPrEx>
        <w:trPr>
          <w:trHeight w:val="50"/>
        </w:trPr>
        <w:tc>
          <w:tcPr>
            <w:tcW w:w="1435" w:type="dxa"/>
            <w:tcPrChange w:id="229" w:author="Yang Liu" w:date="2018-10-21T15:27:00Z">
              <w:tcPr>
                <w:tcW w:w="1435" w:type="dxa"/>
              </w:tcPr>
            </w:tcPrChange>
          </w:tcPr>
          <w:p w14:paraId="0D3FCB30" w14:textId="0A44B537" w:rsidR="00566FDC" w:rsidRPr="003555A5" w:rsidRDefault="00566FDC" w:rsidP="00E92995">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Gun</w:t>
            </w:r>
          </w:p>
        </w:tc>
        <w:tc>
          <w:tcPr>
            <w:tcW w:w="3600" w:type="dxa"/>
            <w:tcPrChange w:id="230" w:author="Yang Liu" w:date="2018-10-21T15:27:00Z">
              <w:tcPr>
                <w:tcW w:w="3600" w:type="dxa"/>
              </w:tcPr>
            </w:tcPrChange>
          </w:tcPr>
          <w:p w14:paraId="6362A842" w14:textId="68D1F12F" w:rsidR="00566FDC" w:rsidRPr="00E92995" w:rsidRDefault="00566FDC" w:rsidP="00E92995">
            <w:pPr>
              <w:rPr>
                <w:rFonts w:ascii="Times New Roman" w:eastAsia="Times New Roman" w:hAnsi="Times New Roman" w:cs="Times New Roman"/>
                <w:bCs/>
                <w:color w:val="000000"/>
                <w:sz w:val="24"/>
                <w:szCs w:val="24"/>
              </w:rPr>
            </w:pPr>
            <w:r w:rsidRPr="00E92995">
              <w:rPr>
                <w:rFonts w:ascii="Times New Roman" w:eastAsia="Times New Roman" w:hAnsi="Times New Roman" w:cs="Times New Roman"/>
                <w:bCs/>
                <w:color w:val="000000"/>
                <w:sz w:val="24"/>
                <w:szCs w:val="24"/>
              </w:rPr>
              <w:t>261,189</w:t>
            </w:r>
          </w:p>
        </w:tc>
        <w:tc>
          <w:tcPr>
            <w:tcW w:w="3510" w:type="dxa"/>
            <w:tcPrChange w:id="231" w:author="Yang Liu" w:date="2018-10-21T15:27:00Z">
              <w:tcPr>
                <w:tcW w:w="3510" w:type="dxa"/>
              </w:tcPr>
            </w:tcPrChange>
          </w:tcPr>
          <w:p w14:paraId="5ADDD22D" w14:textId="6E6B9554" w:rsidR="00566FDC" w:rsidRPr="00E92995" w:rsidRDefault="009E06E4" w:rsidP="00E92995">
            <w:pPr>
              <w:rPr>
                <w:rFonts w:ascii="Times New Roman" w:eastAsia="Times New Roman" w:hAnsi="Times New Roman" w:cs="Times New Roman"/>
                <w:bCs/>
                <w:color w:val="000000"/>
                <w:sz w:val="24"/>
                <w:szCs w:val="24"/>
              </w:rPr>
            </w:pPr>
            <w:r w:rsidRPr="00E92995">
              <w:rPr>
                <w:rFonts w:ascii="Times New Roman" w:eastAsia="Times New Roman" w:hAnsi="Times New Roman" w:cs="Times New Roman"/>
                <w:bCs/>
                <w:color w:val="000000"/>
                <w:sz w:val="24"/>
                <w:szCs w:val="24"/>
              </w:rPr>
              <w:t>2.17</w:t>
            </w:r>
          </w:p>
        </w:tc>
      </w:tr>
      <w:tr w:rsidR="00566FDC" w14:paraId="68B812DC" w14:textId="77777777" w:rsidTr="003555A5">
        <w:tc>
          <w:tcPr>
            <w:tcW w:w="1435" w:type="dxa"/>
          </w:tcPr>
          <w:p w14:paraId="7AF5A181" w14:textId="3F93D611" w:rsidR="00566FDC" w:rsidRDefault="00566FDC" w:rsidP="00E92995">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Tactical</w:t>
            </w:r>
          </w:p>
        </w:tc>
        <w:tc>
          <w:tcPr>
            <w:tcW w:w="3600" w:type="dxa"/>
          </w:tcPr>
          <w:p w14:paraId="3C41CE2C" w14:textId="595B9782" w:rsidR="00566FDC" w:rsidRPr="00E92995" w:rsidRDefault="00566FDC" w:rsidP="00E92995">
            <w:pPr>
              <w:rPr>
                <w:rFonts w:ascii="Times New Roman" w:eastAsia="Times New Roman" w:hAnsi="Times New Roman" w:cs="Times New Roman"/>
                <w:bCs/>
                <w:color w:val="000000"/>
                <w:sz w:val="24"/>
                <w:szCs w:val="24"/>
              </w:rPr>
            </w:pPr>
            <w:r w:rsidRPr="00E92995">
              <w:rPr>
                <w:rFonts w:ascii="Times New Roman" w:eastAsia="Times New Roman" w:hAnsi="Times New Roman" w:cs="Times New Roman"/>
                <w:bCs/>
                <w:color w:val="000000"/>
                <w:sz w:val="24"/>
                <w:szCs w:val="24"/>
              </w:rPr>
              <w:t>79,469</w:t>
            </w:r>
          </w:p>
        </w:tc>
        <w:tc>
          <w:tcPr>
            <w:tcW w:w="3510" w:type="dxa"/>
          </w:tcPr>
          <w:p w14:paraId="438F3A30" w14:textId="2B28A8E2" w:rsidR="00566FDC" w:rsidRPr="00E92995" w:rsidRDefault="009E06E4" w:rsidP="00E92995">
            <w:pPr>
              <w:rPr>
                <w:rFonts w:ascii="Times New Roman" w:eastAsia="Times New Roman" w:hAnsi="Times New Roman" w:cs="Times New Roman"/>
                <w:bCs/>
                <w:color w:val="000000"/>
                <w:sz w:val="24"/>
                <w:szCs w:val="24"/>
              </w:rPr>
            </w:pPr>
            <w:r w:rsidRPr="00E92995">
              <w:rPr>
                <w:rFonts w:ascii="Times New Roman" w:eastAsia="Times New Roman" w:hAnsi="Times New Roman" w:cs="Times New Roman"/>
                <w:bCs/>
                <w:color w:val="000000"/>
                <w:sz w:val="24"/>
                <w:szCs w:val="24"/>
              </w:rPr>
              <w:t>0.82</w:t>
            </w:r>
          </w:p>
        </w:tc>
      </w:tr>
      <w:tr w:rsidR="00566FDC" w14:paraId="56F5E59A" w14:textId="77777777" w:rsidTr="003555A5">
        <w:tc>
          <w:tcPr>
            <w:tcW w:w="1435" w:type="dxa"/>
          </w:tcPr>
          <w:p w14:paraId="61185617" w14:textId="6032BCEF" w:rsidR="00566FDC" w:rsidRDefault="00566FDC" w:rsidP="00E92995">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Antique</w:t>
            </w:r>
          </w:p>
        </w:tc>
        <w:tc>
          <w:tcPr>
            <w:tcW w:w="3600" w:type="dxa"/>
          </w:tcPr>
          <w:p w14:paraId="7DAB9C79" w14:textId="71AF7A17" w:rsidR="00566FDC" w:rsidRPr="00E92995" w:rsidRDefault="00566FDC" w:rsidP="00E92995">
            <w:pPr>
              <w:rPr>
                <w:rFonts w:ascii="Times New Roman" w:eastAsia="Times New Roman" w:hAnsi="Times New Roman" w:cs="Times New Roman"/>
                <w:bCs/>
                <w:color w:val="000000"/>
                <w:sz w:val="24"/>
                <w:szCs w:val="24"/>
              </w:rPr>
            </w:pPr>
            <w:r w:rsidRPr="00E92995">
              <w:rPr>
                <w:rFonts w:ascii="Times New Roman" w:eastAsia="Times New Roman" w:hAnsi="Times New Roman" w:cs="Times New Roman"/>
                <w:bCs/>
                <w:color w:val="000000"/>
                <w:sz w:val="24"/>
                <w:szCs w:val="24"/>
              </w:rPr>
              <w:t>52,493</w:t>
            </w:r>
          </w:p>
        </w:tc>
        <w:tc>
          <w:tcPr>
            <w:tcW w:w="3510" w:type="dxa"/>
          </w:tcPr>
          <w:p w14:paraId="3B9ED248" w14:textId="00CA905E" w:rsidR="00566FDC" w:rsidRPr="00E92995" w:rsidRDefault="009E06E4" w:rsidP="00E92995">
            <w:pPr>
              <w:rPr>
                <w:rFonts w:ascii="Times New Roman" w:eastAsia="Times New Roman" w:hAnsi="Times New Roman" w:cs="Times New Roman"/>
                <w:bCs/>
                <w:color w:val="000000"/>
                <w:sz w:val="24"/>
                <w:szCs w:val="24"/>
              </w:rPr>
            </w:pPr>
            <w:r w:rsidRPr="00E92995">
              <w:rPr>
                <w:rFonts w:ascii="Times New Roman" w:eastAsia="Times New Roman" w:hAnsi="Times New Roman" w:cs="Times New Roman"/>
                <w:bCs/>
                <w:color w:val="000000"/>
                <w:sz w:val="24"/>
                <w:szCs w:val="24"/>
              </w:rPr>
              <w:t>6.82</w:t>
            </w:r>
          </w:p>
        </w:tc>
      </w:tr>
      <w:tr w:rsidR="00566FDC" w14:paraId="5A19FFFD" w14:textId="77777777" w:rsidTr="003555A5">
        <w:tc>
          <w:tcPr>
            <w:tcW w:w="1435" w:type="dxa"/>
          </w:tcPr>
          <w:p w14:paraId="1D717F94" w14:textId="6145E50A" w:rsidR="00566FDC" w:rsidRDefault="00566FDC" w:rsidP="00E92995">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Reloading</w:t>
            </w:r>
          </w:p>
        </w:tc>
        <w:tc>
          <w:tcPr>
            <w:tcW w:w="3600" w:type="dxa"/>
          </w:tcPr>
          <w:p w14:paraId="263803F2" w14:textId="1452E545" w:rsidR="00566FDC" w:rsidRPr="00E92995" w:rsidRDefault="00566FDC" w:rsidP="00E92995">
            <w:pPr>
              <w:rPr>
                <w:rFonts w:ascii="Times New Roman" w:eastAsia="Times New Roman" w:hAnsi="Times New Roman" w:cs="Times New Roman"/>
                <w:bCs/>
                <w:color w:val="000000"/>
                <w:sz w:val="24"/>
                <w:szCs w:val="24"/>
              </w:rPr>
            </w:pPr>
            <w:r w:rsidRPr="00E92995">
              <w:rPr>
                <w:rFonts w:ascii="Times New Roman" w:eastAsia="Times New Roman" w:hAnsi="Times New Roman" w:cs="Times New Roman"/>
                <w:bCs/>
                <w:color w:val="000000"/>
                <w:sz w:val="24"/>
                <w:szCs w:val="24"/>
              </w:rPr>
              <w:t>47,624</w:t>
            </w:r>
          </w:p>
        </w:tc>
        <w:tc>
          <w:tcPr>
            <w:tcW w:w="3510" w:type="dxa"/>
          </w:tcPr>
          <w:p w14:paraId="4DFC10B6" w14:textId="6EC10083" w:rsidR="00566FDC" w:rsidRPr="00E92995" w:rsidRDefault="009E06E4" w:rsidP="00E92995">
            <w:pPr>
              <w:rPr>
                <w:rFonts w:ascii="Times New Roman" w:eastAsia="Times New Roman" w:hAnsi="Times New Roman" w:cs="Times New Roman"/>
                <w:bCs/>
                <w:color w:val="000000"/>
                <w:sz w:val="24"/>
                <w:szCs w:val="24"/>
              </w:rPr>
            </w:pPr>
            <w:r w:rsidRPr="00E92995">
              <w:rPr>
                <w:rFonts w:ascii="Times New Roman" w:eastAsia="Times New Roman" w:hAnsi="Times New Roman" w:cs="Times New Roman"/>
                <w:bCs/>
                <w:color w:val="000000"/>
                <w:sz w:val="24"/>
                <w:szCs w:val="24"/>
              </w:rPr>
              <w:t>0.31</w:t>
            </w:r>
          </w:p>
        </w:tc>
      </w:tr>
      <w:tr w:rsidR="00566FDC" w14:paraId="4301BEEF" w14:textId="77777777" w:rsidTr="003555A5">
        <w:tc>
          <w:tcPr>
            <w:tcW w:w="1435" w:type="dxa"/>
          </w:tcPr>
          <w:p w14:paraId="7F2B1A83" w14:textId="6654E0BD" w:rsidR="00566FDC" w:rsidRDefault="00566FDC" w:rsidP="00E92995">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Muzzle</w:t>
            </w:r>
          </w:p>
        </w:tc>
        <w:tc>
          <w:tcPr>
            <w:tcW w:w="3600" w:type="dxa"/>
          </w:tcPr>
          <w:p w14:paraId="33A4FD51" w14:textId="749A97C6" w:rsidR="00566FDC" w:rsidRPr="00E92995" w:rsidRDefault="00566FDC" w:rsidP="00E92995">
            <w:pPr>
              <w:rPr>
                <w:rFonts w:ascii="Times New Roman" w:eastAsia="Times New Roman" w:hAnsi="Times New Roman" w:cs="Times New Roman"/>
                <w:bCs/>
                <w:color w:val="000000"/>
                <w:sz w:val="24"/>
                <w:szCs w:val="24"/>
              </w:rPr>
            </w:pPr>
            <w:r w:rsidRPr="00E92995">
              <w:rPr>
                <w:rFonts w:ascii="Times New Roman" w:eastAsia="Times New Roman" w:hAnsi="Times New Roman" w:cs="Times New Roman"/>
                <w:bCs/>
                <w:color w:val="000000"/>
                <w:sz w:val="24"/>
                <w:szCs w:val="24"/>
              </w:rPr>
              <w:t>33,057</w:t>
            </w:r>
          </w:p>
        </w:tc>
        <w:tc>
          <w:tcPr>
            <w:tcW w:w="3510" w:type="dxa"/>
          </w:tcPr>
          <w:p w14:paraId="5B96CB4A" w14:textId="6BFC4328" w:rsidR="00566FDC" w:rsidRPr="00E92995" w:rsidRDefault="009E06E4" w:rsidP="00E92995">
            <w:pPr>
              <w:rPr>
                <w:rFonts w:ascii="Times New Roman" w:eastAsia="Times New Roman" w:hAnsi="Times New Roman" w:cs="Times New Roman"/>
                <w:bCs/>
                <w:color w:val="000000"/>
                <w:sz w:val="24"/>
                <w:szCs w:val="24"/>
              </w:rPr>
            </w:pPr>
            <w:r w:rsidRPr="00E92995">
              <w:rPr>
                <w:rFonts w:ascii="Times New Roman" w:eastAsia="Times New Roman" w:hAnsi="Times New Roman" w:cs="Times New Roman"/>
                <w:bCs/>
                <w:color w:val="000000"/>
                <w:sz w:val="24"/>
                <w:szCs w:val="24"/>
              </w:rPr>
              <w:t>2.90</w:t>
            </w:r>
          </w:p>
        </w:tc>
      </w:tr>
      <w:tr w:rsidR="00566FDC" w14:paraId="74921A61" w14:textId="77777777" w:rsidTr="003555A5">
        <w:tc>
          <w:tcPr>
            <w:tcW w:w="1435" w:type="dxa"/>
          </w:tcPr>
          <w:p w14:paraId="1DC9951A" w14:textId="5D0F4C70" w:rsidR="00566FDC" w:rsidRDefault="00566FDC" w:rsidP="00E92995">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NFA</w:t>
            </w:r>
          </w:p>
        </w:tc>
        <w:tc>
          <w:tcPr>
            <w:tcW w:w="3600" w:type="dxa"/>
          </w:tcPr>
          <w:p w14:paraId="5969CC47" w14:textId="7BD75F3C" w:rsidR="00566FDC" w:rsidRPr="00E92995" w:rsidRDefault="00566FDC" w:rsidP="00E92995">
            <w:pPr>
              <w:rPr>
                <w:rFonts w:ascii="Times New Roman" w:eastAsia="Times New Roman" w:hAnsi="Times New Roman" w:cs="Times New Roman"/>
                <w:bCs/>
                <w:color w:val="000000"/>
                <w:sz w:val="24"/>
                <w:szCs w:val="24"/>
              </w:rPr>
            </w:pPr>
            <w:r w:rsidRPr="00E92995">
              <w:rPr>
                <w:rFonts w:ascii="Times New Roman" w:eastAsia="Times New Roman" w:hAnsi="Times New Roman" w:cs="Times New Roman"/>
                <w:bCs/>
                <w:color w:val="000000"/>
                <w:sz w:val="24"/>
                <w:szCs w:val="24"/>
              </w:rPr>
              <w:t>8,588</w:t>
            </w:r>
          </w:p>
        </w:tc>
        <w:tc>
          <w:tcPr>
            <w:tcW w:w="3510" w:type="dxa"/>
          </w:tcPr>
          <w:p w14:paraId="4ACEA4B9" w14:textId="18994CE6" w:rsidR="00566FDC" w:rsidRPr="00E92995" w:rsidRDefault="009E06E4" w:rsidP="00E92995">
            <w:pPr>
              <w:rPr>
                <w:rFonts w:ascii="Times New Roman" w:eastAsia="Times New Roman" w:hAnsi="Times New Roman" w:cs="Times New Roman"/>
                <w:bCs/>
                <w:color w:val="000000"/>
                <w:sz w:val="24"/>
                <w:szCs w:val="24"/>
              </w:rPr>
            </w:pPr>
            <w:r w:rsidRPr="00E92995">
              <w:rPr>
                <w:rFonts w:ascii="Times New Roman" w:eastAsia="Times New Roman" w:hAnsi="Times New Roman" w:cs="Times New Roman"/>
                <w:bCs/>
                <w:color w:val="000000"/>
                <w:sz w:val="24"/>
                <w:szCs w:val="24"/>
              </w:rPr>
              <w:t>11.35</w:t>
            </w:r>
          </w:p>
        </w:tc>
      </w:tr>
      <w:tr w:rsidR="00566FDC" w14:paraId="0E1D5EEF" w14:textId="77777777" w:rsidTr="003555A5">
        <w:tc>
          <w:tcPr>
            <w:tcW w:w="1435" w:type="dxa"/>
          </w:tcPr>
          <w:p w14:paraId="56A00D8F" w14:textId="5736324E" w:rsidR="00566FDC" w:rsidRDefault="00566FDC" w:rsidP="00E92995">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Firearms</w:t>
            </w:r>
          </w:p>
        </w:tc>
        <w:tc>
          <w:tcPr>
            <w:tcW w:w="3600" w:type="dxa"/>
          </w:tcPr>
          <w:p w14:paraId="55350129" w14:textId="5DF0E8E0" w:rsidR="00566FDC" w:rsidRPr="00E92995" w:rsidRDefault="00566FDC" w:rsidP="00E92995">
            <w:pPr>
              <w:rPr>
                <w:rFonts w:ascii="Times New Roman" w:eastAsia="Times New Roman" w:hAnsi="Times New Roman" w:cs="Times New Roman"/>
                <w:bCs/>
                <w:color w:val="000000"/>
                <w:sz w:val="24"/>
                <w:szCs w:val="24"/>
              </w:rPr>
            </w:pPr>
            <w:r w:rsidRPr="00E92995">
              <w:rPr>
                <w:rFonts w:ascii="Times New Roman" w:eastAsia="Times New Roman" w:hAnsi="Times New Roman" w:cs="Times New Roman"/>
                <w:bCs/>
                <w:color w:val="000000"/>
                <w:sz w:val="24"/>
                <w:szCs w:val="24"/>
              </w:rPr>
              <w:t>5,827</w:t>
            </w:r>
          </w:p>
        </w:tc>
        <w:tc>
          <w:tcPr>
            <w:tcW w:w="3510" w:type="dxa"/>
          </w:tcPr>
          <w:p w14:paraId="6D7A7668" w14:textId="01EC30A9" w:rsidR="00566FDC" w:rsidRPr="00E92995" w:rsidRDefault="009E06E4" w:rsidP="00E92995">
            <w:pPr>
              <w:rPr>
                <w:rFonts w:ascii="Times New Roman" w:eastAsia="Times New Roman" w:hAnsi="Times New Roman" w:cs="Times New Roman"/>
                <w:bCs/>
                <w:color w:val="000000"/>
                <w:sz w:val="24"/>
                <w:szCs w:val="24"/>
              </w:rPr>
            </w:pPr>
            <w:r w:rsidRPr="00E92995">
              <w:rPr>
                <w:rFonts w:ascii="Times New Roman" w:eastAsia="Times New Roman" w:hAnsi="Times New Roman" w:cs="Times New Roman"/>
                <w:bCs/>
                <w:color w:val="000000"/>
                <w:sz w:val="24"/>
                <w:szCs w:val="24"/>
              </w:rPr>
              <w:t>5.05</w:t>
            </w:r>
          </w:p>
        </w:tc>
      </w:tr>
      <w:tr w:rsidR="003555A5" w14:paraId="7A0A2966" w14:textId="77777777" w:rsidTr="003555A5">
        <w:tc>
          <w:tcPr>
            <w:tcW w:w="1435" w:type="dxa"/>
          </w:tcPr>
          <w:p w14:paraId="733F3DEA" w14:textId="606E16C0" w:rsidR="00566FDC" w:rsidRPr="003555A5" w:rsidRDefault="003555A5" w:rsidP="00E92995">
            <w:pPr>
              <w:rPr>
                <w:rFonts w:ascii="Times New Roman" w:eastAsia="Times New Roman" w:hAnsi="Times New Roman" w:cs="Times New Roman"/>
                <w:bCs/>
                <w:color w:val="000000"/>
                <w:sz w:val="24"/>
                <w:szCs w:val="24"/>
              </w:rPr>
            </w:pPr>
            <w:r w:rsidRPr="003555A5">
              <w:rPr>
                <w:rFonts w:ascii="Times New Roman" w:eastAsia="Times New Roman" w:hAnsi="Times New Roman" w:cs="Times New Roman"/>
                <w:bCs/>
                <w:color w:val="000000"/>
                <w:sz w:val="24"/>
                <w:szCs w:val="24"/>
              </w:rPr>
              <w:t>Other</w:t>
            </w:r>
          </w:p>
        </w:tc>
        <w:tc>
          <w:tcPr>
            <w:tcW w:w="3600" w:type="dxa"/>
          </w:tcPr>
          <w:p w14:paraId="5C373E2E" w14:textId="2A2D17D2" w:rsidR="003555A5" w:rsidRPr="00E92995" w:rsidRDefault="00566FDC" w:rsidP="00E92995">
            <w:pPr>
              <w:rPr>
                <w:rFonts w:ascii="Times New Roman" w:eastAsia="Times New Roman" w:hAnsi="Times New Roman" w:cs="Times New Roman"/>
                <w:bCs/>
                <w:color w:val="000000"/>
                <w:sz w:val="24"/>
                <w:szCs w:val="24"/>
              </w:rPr>
            </w:pPr>
            <w:r w:rsidRPr="00E92995">
              <w:rPr>
                <w:rFonts w:ascii="Times New Roman" w:eastAsia="Times New Roman" w:hAnsi="Times New Roman" w:cs="Times New Roman"/>
                <w:bCs/>
                <w:color w:val="000000"/>
                <w:sz w:val="24"/>
                <w:szCs w:val="24"/>
              </w:rPr>
              <w:t>347</w:t>
            </w:r>
          </w:p>
        </w:tc>
        <w:tc>
          <w:tcPr>
            <w:tcW w:w="3510" w:type="dxa"/>
          </w:tcPr>
          <w:p w14:paraId="4E59546F" w14:textId="79F7F95D" w:rsidR="003555A5" w:rsidRPr="00E92995" w:rsidRDefault="009E06E4" w:rsidP="00E92995">
            <w:pPr>
              <w:rPr>
                <w:rFonts w:ascii="Times New Roman" w:eastAsia="Times New Roman" w:hAnsi="Times New Roman" w:cs="Times New Roman"/>
                <w:bCs/>
                <w:color w:val="000000"/>
                <w:sz w:val="24"/>
                <w:szCs w:val="24"/>
              </w:rPr>
            </w:pPr>
            <w:r w:rsidRPr="00E92995">
              <w:rPr>
                <w:rFonts w:ascii="Times New Roman" w:eastAsia="Times New Roman" w:hAnsi="Times New Roman" w:cs="Times New Roman"/>
                <w:bCs/>
                <w:color w:val="000000"/>
                <w:sz w:val="24"/>
                <w:szCs w:val="24"/>
              </w:rPr>
              <w:t>2.02</w:t>
            </w:r>
          </w:p>
        </w:tc>
      </w:tr>
      <w:tr w:rsidR="00566FDC" w14:paraId="09569923" w14:textId="77777777" w:rsidTr="003555A5">
        <w:tc>
          <w:tcPr>
            <w:tcW w:w="1435" w:type="dxa"/>
          </w:tcPr>
          <w:p w14:paraId="6C0D21F1" w14:textId="23B2CDE6" w:rsidR="00566FDC" w:rsidRPr="003555A5" w:rsidRDefault="00566FDC" w:rsidP="00E92995">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All</w:t>
            </w:r>
          </w:p>
        </w:tc>
        <w:tc>
          <w:tcPr>
            <w:tcW w:w="3600" w:type="dxa"/>
          </w:tcPr>
          <w:p w14:paraId="4EDC1548" w14:textId="2C1A0859" w:rsidR="00566FDC" w:rsidRPr="00E92995" w:rsidRDefault="00566FDC" w:rsidP="00E92995">
            <w:pPr>
              <w:rPr>
                <w:rFonts w:ascii="Times New Roman" w:eastAsia="Times New Roman" w:hAnsi="Times New Roman" w:cs="Times New Roman"/>
                <w:bCs/>
                <w:color w:val="000000"/>
                <w:sz w:val="24"/>
                <w:szCs w:val="24"/>
              </w:rPr>
            </w:pPr>
            <w:r w:rsidRPr="00E92995">
              <w:rPr>
                <w:rFonts w:ascii="Times New Roman" w:eastAsia="Times New Roman" w:hAnsi="Times New Roman" w:cs="Times New Roman"/>
                <w:bCs/>
                <w:color w:val="000000"/>
                <w:sz w:val="24"/>
                <w:szCs w:val="24"/>
              </w:rPr>
              <w:t>111</w:t>
            </w:r>
          </w:p>
        </w:tc>
        <w:tc>
          <w:tcPr>
            <w:tcW w:w="3510" w:type="dxa"/>
          </w:tcPr>
          <w:p w14:paraId="6C295960" w14:textId="1911D814" w:rsidR="00566FDC" w:rsidRPr="00E92995" w:rsidRDefault="009E06E4" w:rsidP="00E92995">
            <w:pPr>
              <w:rPr>
                <w:rFonts w:ascii="Times New Roman" w:eastAsia="Times New Roman" w:hAnsi="Times New Roman" w:cs="Times New Roman"/>
                <w:bCs/>
                <w:color w:val="000000"/>
                <w:sz w:val="24"/>
                <w:szCs w:val="24"/>
              </w:rPr>
            </w:pPr>
            <w:r w:rsidRPr="00E92995">
              <w:rPr>
                <w:rFonts w:ascii="Times New Roman" w:eastAsia="Times New Roman" w:hAnsi="Times New Roman" w:cs="Times New Roman"/>
                <w:bCs/>
                <w:color w:val="000000"/>
                <w:sz w:val="24"/>
                <w:szCs w:val="24"/>
              </w:rPr>
              <w:t>12.61</w:t>
            </w:r>
          </w:p>
        </w:tc>
      </w:tr>
      <w:tr w:rsidR="003555A5" w14:paraId="462BED90" w14:textId="77777777" w:rsidTr="003555A5">
        <w:tc>
          <w:tcPr>
            <w:tcW w:w="1435" w:type="dxa"/>
          </w:tcPr>
          <w:p w14:paraId="72E32556" w14:textId="511ADD72" w:rsidR="003555A5" w:rsidRPr="003555A5" w:rsidRDefault="003555A5" w:rsidP="00E92995">
            <w:pPr>
              <w:rPr>
                <w:rFonts w:ascii="Times New Roman" w:eastAsia="Times New Roman" w:hAnsi="Times New Roman" w:cs="Times New Roman"/>
                <w:bCs/>
                <w:color w:val="000000"/>
                <w:sz w:val="24"/>
                <w:szCs w:val="24"/>
              </w:rPr>
            </w:pPr>
            <w:r w:rsidRPr="003555A5">
              <w:rPr>
                <w:rFonts w:ascii="Times New Roman" w:eastAsia="Times New Roman" w:hAnsi="Times New Roman" w:cs="Times New Roman"/>
                <w:bCs/>
                <w:color w:val="000000"/>
                <w:sz w:val="24"/>
                <w:szCs w:val="24"/>
              </w:rPr>
              <w:t>Total</w:t>
            </w:r>
          </w:p>
        </w:tc>
        <w:tc>
          <w:tcPr>
            <w:tcW w:w="3600" w:type="dxa"/>
          </w:tcPr>
          <w:p w14:paraId="0F1C5B0B" w14:textId="579A1823" w:rsidR="003555A5" w:rsidRPr="00E92995" w:rsidRDefault="00222FB6" w:rsidP="00E92995">
            <w:pPr>
              <w:rPr>
                <w:rFonts w:ascii="Times New Roman" w:eastAsia="Times New Roman" w:hAnsi="Times New Roman" w:cs="Times New Roman"/>
                <w:bCs/>
                <w:color w:val="000000"/>
                <w:sz w:val="24"/>
                <w:szCs w:val="24"/>
              </w:rPr>
            </w:pPr>
            <w:r w:rsidRPr="00E92995">
              <w:rPr>
                <w:rFonts w:ascii="Times New Roman" w:eastAsia="Times New Roman" w:hAnsi="Times New Roman" w:cs="Times New Roman"/>
                <w:bCs/>
                <w:color w:val="000000"/>
                <w:sz w:val="24"/>
                <w:szCs w:val="24"/>
              </w:rPr>
              <w:t>4,903,805</w:t>
            </w:r>
          </w:p>
        </w:tc>
        <w:tc>
          <w:tcPr>
            <w:tcW w:w="3510" w:type="dxa"/>
          </w:tcPr>
          <w:p w14:paraId="4DDD5FC8" w14:textId="019C4627" w:rsidR="003555A5" w:rsidRPr="00E92995" w:rsidRDefault="00222FB6" w:rsidP="00E92995">
            <w:pPr>
              <w:rPr>
                <w:rFonts w:ascii="Times New Roman" w:eastAsia="Times New Roman" w:hAnsi="Times New Roman" w:cs="Times New Roman"/>
                <w:bCs/>
                <w:color w:val="000000"/>
                <w:sz w:val="24"/>
                <w:szCs w:val="24"/>
              </w:rPr>
            </w:pPr>
            <w:r w:rsidRPr="00E92995">
              <w:rPr>
                <w:rFonts w:ascii="Times New Roman" w:eastAsia="Times New Roman" w:hAnsi="Times New Roman" w:cs="Times New Roman"/>
                <w:bCs/>
                <w:color w:val="000000"/>
                <w:sz w:val="24"/>
                <w:szCs w:val="24"/>
              </w:rPr>
              <w:t>10.</w:t>
            </w:r>
            <w:ins w:id="232" w:author="Yang Liu" w:date="2018-10-21T15:22:00Z">
              <w:r w:rsidR="000702D8">
                <w:rPr>
                  <w:rFonts w:ascii="Times New Roman" w:eastAsia="Times New Roman" w:hAnsi="Times New Roman" w:cs="Times New Roman"/>
                  <w:bCs/>
                  <w:color w:val="000000"/>
                  <w:sz w:val="24"/>
                  <w:szCs w:val="24"/>
                </w:rPr>
                <w:t>68</w:t>
              </w:r>
            </w:ins>
            <w:del w:id="233" w:author="Yang Liu" w:date="2018-10-21T15:22:00Z">
              <w:r w:rsidRPr="00E92995" w:rsidDel="000702D8">
                <w:rPr>
                  <w:rFonts w:ascii="Times New Roman" w:eastAsia="Times New Roman" w:hAnsi="Times New Roman" w:cs="Times New Roman"/>
                  <w:bCs/>
                  <w:color w:val="000000"/>
                  <w:sz w:val="24"/>
                  <w:szCs w:val="24"/>
                </w:rPr>
                <w:delText>86</w:delText>
              </w:r>
            </w:del>
          </w:p>
        </w:tc>
      </w:tr>
    </w:tbl>
    <w:p w14:paraId="04238DF3" w14:textId="74235207" w:rsidR="00E92995" w:rsidRDefault="00E92995" w:rsidP="00E92995">
      <w:pPr>
        <w:spacing w:after="0" w:line="240" w:lineRule="auto"/>
        <w:rPr>
          <w:rFonts w:ascii="Times New Roman" w:eastAsia="Times New Roman" w:hAnsi="Times New Roman" w:cs="Times New Roman"/>
          <w:b/>
          <w:bCs/>
          <w:color w:val="000000"/>
          <w:sz w:val="24"/>
          <w:szCs w:val="24"/>
        </w:rPr>
      </w:pPr>
      <w:r w:rsidRPr="00E92995">
        <w:rPr>
          <w:rFonts w:ascii="Times New Roman" w:eastAsia="Times New Roman" w:hAnsi="Times New Roman" w:cs="Times New Roman"/>
          <w:bCs/>
          <w:color w:val="000000"/>
          <w:sz w:val="24"/>
          <w:szCs w:val="24"/>
          <w:vertAlign w:val="superscript"/>
        </w:rPr>
        <w:t>a</w:t>
      </w:r>
      <w:r>
        <w:rPr>
          <w:rFonts w:ascii="Times New Roman" w:eastAsia="Times New Roman" w:hAnsi="Times New Roman" w:cs="Times New Roman"/>
          <w:bCs/>
          <w:color w:val="000000"/>
          <w:sz w:val="24"/>
          <w:szCs w:val="24"/>
          <w:vertAlign w:val="superscript"/>
        </w:rPr>
        <w:t xml:space="preserve"> </w:t>
      </w:r>
      <w:r>
        <w:rPr>
          <w:rFonts w:ascii="Times New Roman" w:eastAsia="Times New Roman" w:hAnsi="Times New Roman" w:cs="Times New Roman"/>
          <w:bCs/>
          <w:color w:val="000000"/>
          <w:sz w:val="24"/>
          <w:szCs w:val="24"/>
        </w:rPr>
        <w:t xml:space="preserve">Data are from a web scrape of Armslist.com from </w:t>
      </w:r>
      <w:r>
        <w:rPr>
          <w:rFonts w:ascii="Times New Roman" w:eastAsia="Times New Roman" w:hAnsi="Times New Roman" w:cs="Times New Roman"/>
          <w:b/>
          <w:bCs/>
          <w:color w:val="000000"/>
          <w:sz w:val="24"/>
          <w:szCs w:val="24"/>
        </w:rPr>
        <w:t>DATE TO DATE</w:t>
      </w:r>
    </w:p>
    <w:p w14:paraId="0A0ECFEE" w14:textId="6257DFD5" w:rsidR="00E92995" w:rsidRPr="00E92995" w:rsidRDefault="00E92995" w:rsidP="00E92995">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vertAlign w:val="superscript"/>
        </w:rPr>
        <w:t>b</w:t>
      </w:r>
      <w:r>
        <w:rPr>
          <w:rFonts w:ascii="Times New Roman" w:eastAsia="Times New Roman" w:hAnsi="Times New Roman" w:cs="Times New Roman"/>
          <w:bCs/>
          <w:color w:val="000000"/>
          <w:sz w:val="24"/>
          <w:szCs w:val="24"/>
        </w:rPr>
        <w:t xml:space="preserve"> Responsible gun-selling behavior is defined as displaying </w:t>
      </w:r>
      <w:r w:rsidRPr="00B17006">
        <w:rPr>
          <w:rFonts w:ascii="Times New Roman" w:eastAsia="Times New Roman" w:hAnsi="Times New Roman" w:cs="Times New Roman"/>
          <w:color w:val="000000"/>
          <w:sz w:val="24"/>
          <w:szCs w:val="24"/>
        </w:rPr>
        <w:t>at least one of the following terms or their corresponding acronyms: Concealed carry weapon (CCW); concealed carry license (CCL); federal firearm license (FFL); permit to purchase (P2P)</w:t>
      </w:r>
      <w:r>
        <w:rPr>
          <w:rFonts w:ascii="Times New Roman" w:eastAsia="Times New Roman" w:hAnsi="Times New Roman" w:cs="Times New Roman"/>
          <w:color w:val="000000"/>
          <w:sz w:val="24"/>
          <w:szCs w:val="24"/>
        </w:rPr>
        <w:t>;</w:t>
      </w:r>
      <w:r w:rsidRPr="00B1700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background check; license; permit; or required.</w:t>
      </w:r>
    </w:p>
    <w:p w14:paraId="0FD15F2D" w14:textId="77777777" w:rsidR="00B755FE" w:rsidRDefault="00B755FE">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0FBA7D09" w14:textId="3BD1477E" w:rsidR="00B17006" w:rsidRPr="00E92995" w:rsidRDefault="00E92995" w:rsidP="00B17006">
      <w:pPr>
        <w:spacing w:after="240" w:line="240" w:lineRule="auto"/>
        <w:rPr>
          <w:rFonts w:ascii="Times New Roman" w:eastAsia="Times New Roman" w:hAnsi="Times New Roman" w:cs="Times New Roman"/>
          <w:bCs/>
          <w:color w:val="000000"/>
          <w:sz w:val="24"/>
          <w:szCs w:val="24"/>
          <w:vertAlign w:val="superscript"/>
        </w:rPr>
      </w:pPr>
      <w:r>
        <w:rPr>
          <w:rFonts w:ascii="Times New Roman" w:eastAsia="Times New Roman" w:hAnsi="Times New Roman" w:cs="Times New Roman"/>
          <w:b/>
          <w:bCs/>
          <w:color w:val="000000"/>
          <w:sz w:val="24"/>
          <w:szCs w:val="24"/>
        </w:rPr>
        <w:lastRenderedPageBreak/>
        <w:t xml:space="preserve">Figure. </w:t>
      </w:r>
      <w:r>
        <w:rPr>
          <w:rFonts w:ascii="Times New Roman" w:eastAsia="Times New Roman" w:hAnsi="Times New Roman" w:cs="Times New Roman"/>
          <w:bCs/>
          <w:color w:val="000000"/>
          <w:sz w:val="24"/>
          <w:szCs w:val="24"/>
        </w:rPr>
        <w:t xml:space="preserve">Percentage of Gun Advertisements Not Displaying Responsible Gun-Selling Behavior over </w:t>
      </w:r>
      <w:commentRangeStart w:id="234"/>
      <w:commentRangeStart w:id="235"/>
      <w:commentRangeStart w:id="236"/>
      <w:commentRangeStart w:id="237"/>
      <w:r>
        <w:rPr>
          <w:rFonts w:ascii="Times New Roman" w:eastAsia="Times New Roman" w:hAnsi="Times New Roman" w:cs="Times New Roman"/>
          <w:bCs/>
          <w:color w:val="000000"/>
          <w:sz w:val="24"/>
          <w:szCs w:val="24"/>
        </w:rPr>
        <w:t>Time</w:t>
      </w:r>
      <w:r>
        <w:rPr>
          <w:rFonts w:ascii="Times New Roman" w:eastAsia="Times New Roman" w:hAnsi="Times New Roman" w:cs="Times New Roman"/>
          <w:bCs/>
          <w:color w:val="000000"/>
          <w:sz w:val="24"/>
          <w:szCs w:val="24"/>
          <w:vertAlign w:val="superscript"/>
        </w:rPr>
        <w:t>a</w:t>
      </w:r>
      <w:commentRangeEnd w:id="234"/>
      <w:r>
        <w:rPr>
          <w:rStyle w:val="CommentReference"/>
        </w:rPr>
        <w:commentReference w:id="234"/>
      </w:r>
      <w:commentRangeEnd w:id="235"/>
      <w:commentRangeEnd w:id="236"/>
      <w:commentRangeEnd w:id="237"/>
      <w:r w:rsidR="00637B9E">
        <w:rPr>
          <w:rStyle w:val="CommentReference"/>
        </w:rPr>
        <w:commentReference w:id="235"/>
      </w:r>
      <w:r w:rsidR="00EB131E">
        <w:rPr>
          <w:rStyle w:val="CommentReference"/>
        </w:rPr>
        <w:commentReference w:id="236"/>
      </w:r>
      <w:r w:rsidR="00920B64">
        <w:rPr>
          <w:rStyle w:val="CommentReference"/>
        </w:rPr>
        <w:commentReference w:id="237"/>
      </w:r>
    </w:p>
    <w:p w14:paraId="6A28D206" w14:textId="66B09080" w:rsidR="00233DFF" w:rsidRDefault="000F3B71" w:rsidP="00B1700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zh-CN"/>
        </w:rPr>
        <w:drawing>
          <wp:inline distT="0" distB="0" distL="0" distR="0" wp14:anchorId="5B572166" wp14:editId="349BC363">
            <wp:extent cx="5877745" cy="416300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_v1.png"/>
                    <pic:cNvPicPr/>
                  </pic:nvPicPr>
                  <pic:blipFill>
                    <a:blip r:embed="rId9">
                      <a:extLst>
                        <a:ext uri="{28A0092B-C50C-407E-A947-70E740481C1C}">
                          <a14:useLocalDpi xmlns:a14="http://schemas.microsoft.com/office/drawing/2010/main" val="0"/>
                        </a:ext>
                      </a:extLst>
                    </a:blip>
                    <a:stretch>
                      <a:fillRect/>
                    </a:stretch>
                  </pic:blipFill>
                  <pic:spPr>
                    <a:xfrm>
                      <a:off x="0" y="0"/>
                      <a:ext cx="5877745" cy="4163006"/>
                    </a:xfrm>
                    <a:prstGeom prst="rect">
                      <a:avLst/>
                    </a:prstGeom>
                  </pic:spPr>
                </pic:pic>
              </a:graphicData>
            </a:graphic>
          </wp:inline>
        </w:drawing>
      </w:r>
    </w:p>
    <w:p w14:paraId="438ADF6F" w14:textId="2A63EAAD" w:rsidR="00E92995" w:rsidRPr="00E92995" w:rsidRDefault="00E92995" w:rsidP="00B1700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a </w:t>
      </w:r>
      <w:r w:rsidR="00920B64">
        <w:rPr>
          <w:rFonts w:ascii="Times New Roman" w:eastAsia="Times New Roman" w:hAnsi="Times New Roman" w:cs="Times New Roman"/>
          <w:bCs/>
          <w:color w:val="000000"/>
          <w:sz w:val="24"/>
          <w:szCs w:val="24"/>
        </w:rPr>
        <w:t xml:space="preserve">Data are from a web scrape of Armslist.com from </w:t>
      </w:r>
      <w:r w:rsidR="00920B64">
        <w:rPr>
          <w:rFonts w:ascii="Times New Roman" w:eastAsia="Times New Roman" w:hAnsi="Times New Roman" w:cs="Times New Roman"/>
          <w:b/>
          <w:bCs/>
          <w:color w:val="000000"/>
          <w:sz w:val="24"/>
          <w:szCs w:val="24"/>
        </w:rPr>
        <w:t>DATE TO DATE</w:t>
      </w:r>
    </w:p>
    <w:p w14:paraId="28D922FE" w14:textId="77777777" w:rsidR="00233DFF" w:rsidRDefault="00233DFF" w:rsidP="00B17006">
      <w:pPr>
        <w:spacing w:after="240" w:line="240" w:lineRule="auto"/>
        <w:rPr>
          <w:rFonts w:ascii="Times New Roman" w:eastAsia="Times New Roman" w:hAnsi="Times New Roman" w:cs="Times New Roman"/>
          <w:b/>
          <w:bCs/>
          <w:color w:val="000000"/>
          <w:sz w:val="24"/>
          <w:szCs w:val="24"/>
        </w:rPr>
      </w:pPr>
    </w:p>
    <w:p w14:paraId="482FD1BC" w14:textId="77777777" w:rsidR="00233DFF" w:rsidRDefault="00233DFF" w:rsidP="00B17006">
      <w:pPr>
        <w:spacing w:after="240" w:line="240" w:lineRule="auto"/>
        <w:rPr>
          <w:rFonts w:ascii="Times New Roman" w:eastAsia="Times New Roman" w:hAnsi="Times New Roman" w:cs="Times New Roman"/>
          <w:b/>
          <w:bCs/>
          <w:color w:val="000000"/>
          <w:sz w:val="24"/>
          <w:szCs w:val="24"/>
        </w:rPr>
      </w:pPr>
    </w:p>
    <w:sectPr w:rsidR="00233DF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Drake, Coleman Daniel" w:date="2018-10-17T15:01:00Z" w:initials="DCD">
    <w:p w14:paraId="22A38D99" w14:textId="77777777" w:rsidR="00637B9E" w:rsidRDefault="00637B9E">
      <w:pPr>
        <w:pStyle w:val="CommentText"/>
      </w:pPr>
      <w:r>
        <w:rPr>
          <w:rStyle w:val="CommentReference"/>
        </w:rPr>
        <w:annotationRef/>
      </w:r>
      <w:r>
        <w:t>We have room for about 100 more words (495/600)</w:t>
      </w:r>
    </w:p>
    <w:p w14:paraId="1CE47424" w14:textId="0876D0F3" w:rsidR="00637B9E" w:rsidRDefault="00637B9E">
      <w:pPr>
        <w:pStyle w:val="CommentText"/>
      </w:pPr>
      <w:r>
        <w:t xml:space="preserve">Letter reqs here: </w:t>
      </w:r>
      <w:hyperlink r:id="rId1" w:anchor="SecResearchLetter" w:history="1">
        <w:r w:rsidRPr="00BF7055">
          <w:rPr>
            <w:rStyle w:val="Hyperlink"/>
          </w:rPr>
          <w:t>https://jamanetwork.com/journals/jama/pages/instructions-for-authors#SecResearchLetter</w:t>
        </w:r>
      </w:hyperlink>
      <w:r>
        <w:t xml:space="preserve"> </w:t>
      </w:r>
    </w:p>
  </w:comment>
  <w:comment w:id="10" w:author="Sundaram, Maria" w:date="2018-10-15T08:58:00Z" w:initials="SM">
    <w:p w14:paraId="4A11D04C" w14:textId="77777777" w:rsidR="00B17006" w:rsidRDefault="00B17006">
      <w:pPr>
        <w:pStyle w:val="CommentText"/>
      </w:pPr>
      <w:r>
        <w:rPr>
          <w:rStyle w:val="CommentReference"/>
        </w:rPr>
        <w:annotationRef/>
      </w:r>
      <w:r>
        <w:t>Ashley, could you please fill in this number?</w:t>
      </w:r>
    </w:p>
  </w:comment>
  <w:comment w:id="11" w:author="Drake, Coleman Daniel" w:date="2018-10-17T15:01:00Z" w:initials="DCD">
    <w:p w14:paraId="44F6D0CD" w14:textId="7C3A8807" w:rsidR="00607974" w:rsidRDefault="00637B9E">
      <w:pPr>
        <w:pStyle w:val="CommentText"/>
      </w:pPr>
      <w:r>
        <w:rPr>
          <w:rStyle w:val="CommentReference"/>
        </w:rPr>
        <w:annotationRef/>
      </w:r>
      <w:r>
        <w:t>Provide cite in the comment here and I can add trough Mendeley</w:t>
      </w:r>
    </w:p>
  </w:comment>
  <w:comment w:id="12" w:author="Ashley Hernandez" w:date="2018-10-18T09:36:00Z" w:initials="AH">
    <w:p w14:paraId="3D51962B" w14:textId="305E2B54" w:rsidR="00607974" w:rsidRDefault="00607974">
      <w:pPr>
        <w:pStyle w:val="CommentText"/>
      </w:pPr>
      <w:r>
        <w:rPr>
          <w:rStyle w:val="CommentReference"/>
        </w:rPr>
        <w:annotationRef/>
      </w:r>
      <w:r>
        <w:t>I looked at the Azrael 2017 p</w:t>
      </w:r>
      <w:r w:rsidR="008A063A">
        <w:t>aper and it referenced CDC wisq</w:t>
      </w:r>
      <w:r>
        <w:t>ar</w:t>
      </w:r>
      <w:r w:rsidR="008A063A">
        <w:t>s</w:t>
      </w:r>
      <w:r>
        <w:t xml:space="preserve"> (a site that breaks down</w:t>
      </w:r>
      <w:r w:rsidR="008A063A">
        <w:t xml:space="preserve"> non-fatal</w:t>
      </w:r>
      <w:r>
        <w:t xml:space="preserve"> injuries by type). And here’s what I found for 2015 from that site</w:t>
      </w:r>
      <w:r w:rsidR="008A063A">
        <w:t xml:space="preserve"> for all ages</w:t>
      </w:r>
      <w:r>
        <w:t>:</w:t>
      </w:r>
    </w:p>
    <w:p w14:paraId="7B3933B2" w14:textId="0B13BF56" w:rsidR="00607974" w:rsidRDefault="008A063A">
      <w:pPr>
        <w:pStyle w:val="CommentText"/>
      </w:pPr>
      <w:r>
        <w:t>Non-fatal violence related</w:t>
      </w:r>
      <w:r w:rsidR="00607974">
        <w:t xml:space="preserve"> Injury:</w:t>
      </w:r>
    </w:p>
    <w:p w14:paraId="78D998C5" w14:textId="77318149" w:rsidR="00607974" w:rsidRDefault="00607974">
      <w:pPr>
        <w:pStyle w:val="CommentText"/>
      </w:pPr>
      <w:r>
        <w:t>-Other Assualt Firearm Gunshot: 62,873</w:t>
      </w:r>
    </w:p>
    <w:p w14:paraId="4139CE52" w14:textId="16B3B1EF" w:rsidR="00607974" w:rsidRDefault="00607974">
      <w:pPr>
        <w:pStyle w:val="CommentText"/>
      </w:pPr>
      <w:r>
        <w:t>-Self-harm Firearm Gunshot: 3,878</w:t>
      </w:r>
    </w:p>
    <w:p w14:paraId="06BDCAEF" w14:textId="054A2989" w:rsidR="00607974" w:rsidRDefault="008A063A">
      <w:pPr>
        <w:pStyle w:val="CommentText"/>
      </w:pPr>
      <w:r>
        <w:t>Unintentional firearm gunshot: 17,311</w:t>
      </w:r>
    </w:p>
    <w:p w14:paraId="09281143" w14:textId="612AFC6C" w:rsidR="008A063A" w:rsidRDefault="008A063A">
      <w:pPr>
        <w:pStyle w:val="CommentText"/>
      </w:pPr>
    </w:p>
    <w:p w14:paraId="4922A735" w14:textId="5E6DD523" w:rsidR="008A063A" w:rsidRDefault="008A063A">
      <w:pPr>
        <w:pStyle w:val="CommentText"/>
      </w:pPr>
      <w:r>
        <w:t>I’m not sure if we should include self-harm or if we should just focus on firearm assault and unintentional injury. Currently, I’ve excluded the “self-harm” values</w:t>
      </w:r>
      <w:r w:rsidR="003E6A4F">
        <w:t>.</w:t>
      </w:r>
    </w:p>
    <w:p w14:paraId="36967715" w14:textId="45633287" w:rsidR="003E6A4F" w:rsidRDefault="003E6A4F">
      <w:pPr>
        <w:pStyle w:val="CommentText"/>
      </w:pPr>
    </w:p>
    <w:p w14:paraId="09962CFA" w14:textId="3A015836" w:rsidR="003E6A4F" w:rsidRDefault="003E6A4F">
      <w:pPr>
        <w:pStyle w:val="CommentText"/>
      </w:pPr>
      <w:r>
        <w:t>Also, using the same website for fatal injuries due to firearms, I’m finding 35,486 (not 36,252 which is what was cited by Azrael et al. 2017). This number combines suicides (22,018), homicides (12,979), and unintentional fatal injury (489) for 2015. Additionally, there is also data for 2016 that is now available: suicide (22,938), homicide (14,415), unintentional fatal injury (495). Total for 2016: 37,353.</w:t>
      </w:r>
    </w:p>
    <w:p w14:paraId="60A1E45C" w14:textId="3DC287F8" w:rsidR="003E6A4F" w:rsidRDefault="003E6A4F">
      <w:pPr>
        <w:pStyle w:val="CommentText"/>
      </w:pPr>
    </w:p>
    <w:p w14:paraId="6AE71A2B" w14:textId="37936EC9" w:rsidR="003E6A4F" w:rsidRDefault="003E6A4F">
      <w:pPr>
        <w:pStyle w:val="CommentText"/>
      </w:pPr>
      <w:r>
        <w:t>Citation:</w:t>
      </w:r>
    </w:p>
    <w:p w14:paraId="2E0DEE7C" w14:textId="0F50F07F" w:rsidR="003E6A4F" w:rsidRDefault="003E6A4F" w:rsidP="00DF5E28">
      <w:pPr>
        <w:pStyle w:val="CommentText"/>
      </w:pPr>
      <w:r>
        <w:t>Centers for Disease Control and Prevention (CDC).</w:t>
      </w:r>
      <w:r w:rsidR="00DF5E28">
        <w:t xml:space="preserve"> </w:t>
      </w:r>
      <w:r>
        <w:t>2017. “Injury Prevention and Control.” Web-based</w:t>
      </w:r>
      <w:r w:rsidR="00DF5E28">
        <w:t xml:space="preserve"> </w:t>
      </w:r>
      <w:r>
        <w:t>Injury Statistics Query and Reporting System</w:t>
      </w:r>
      <w:r w:rsidR="00DF5E28">
        <w:t xml:space="preserve"> </w:t>
      </w:r>
      <w:r>
        <w:t>(WISQARS). Atlanta, Ga.: Centers for Disease</w:t>
      </w:r>
      <w:r w:rsidR="00DF5E28">
        <w:t xml:space="preserve"> </w:t>
      </w:r>
      <w:r>
        <w:t>Control and Pre</w:t>
      </w:r>
      <w:r w:rsidR="00DF5E28">
        <w:t>vention, National Center for In</w:t>
      </w:r>
      <w:r>
        <w:t>jury Preventio</w:t>
      </w:r>
      <w:r w:rsidR="00DF5E28">
        <w:t>n and Control. Accessed Oct 18, 2018</w:t>
      </w:r>
      <w:r>
        <w:t xml:space="preserve">. </w:t>
      </w:r>
      <w:r w:rsidR="00DF5E28" w:rsidRPr="00DF5E28">
        <w:t>https://www.cdc.gov/injury/wisqars/index.html</w:t>
      </w:r>
    </w:p>
  </w:comment>
  <w:comment w:id="20" w:author="Ashley Hernandez" w:date="2018-10-18T10:16:00Z" w:initials="AH">
    <w:p w14:paraId="04848253" w14:textId="58443A50" w:rsidR="004A6254" w:rsidRDefault="004A6254">
      <w:pPr>
        <w:pStyle w:val="CommentText"/>
      </w:pPr>
      <w:r>
        <w:rPr>
          <w:rStyle w:val="CommentReference"/>
        </w:rPr>
        <w:annotationRef/>
      </w:r>
      <w:r>
        <w:t>Most of these sources talk about decreases in firearm deaths due to laws – I know we talked about framing before, so I’m not sure if saying something like “Increased regulation of gun sales</w:t>
      </w:r>
      <w:r w:rsidR="00B24AEC">
        <w:t xml:space="preserve"> have been associated with a decrease in firearm deaths” or not.</w:t>
      </w:r>
    </w:p>
  </w:comment>
  <w:comment w:id="33" w:author="Sundaram, Maria" w:date="2018-10-15T09:22:00Z" w:initials="SM">
    <w:p w14:paraId="2BB482B4" w14:textId="06C9112A" w:rsidR="00D72DBF" w:rsidRDefault="00D72DBF">
      <w:pPr>
        <w:pStyle w:val="CommentText"/>
      </w:pPr>
      <w:r>
        <w:rPr>
          <w:rStyle w:val="CommentReference"/>
        </w:rPr>
        <w:annotationRef/>
      </w:r>
      <w:r>
        <w:t>Ashley, could you please note the citation here?</w:t>
      </w:r>
    </w:p>
  </w:comment>
  <w:comment w:id="40" w:author="Sundaram, Maria" w:date="2018-10-15T09:26:00Z" w:initials="SM">
    <w:p w14:paraId="2E22BBED" w14:textId="3F8017E8" w:rsidR="00C657A5" w:rsidRDefault="00C657A5">
      <w:pPr>
        <w:pStyle w:val="CommentText"/>
      </w:pPr>
      <w:r>
        <w:rPr>
          <w:rStyle w:val="CommentReference"/>
        </w:rPr>
        <w:annotationRef/>
      </w:r>
      <w:r>
        <w:t>This should also be cited.</w:t>
      </w:r>
    </w:p>
  </w:comment>
  <w:comment w:id="41" w:author="Ashley Hernandez" w:date="2018-10-18T10:34:00Z" w:initials="AH">
    <w:p w14:paraId="7EB0D32A" w14:textId="666CE99D" w:rsidR="00B24AEC" w:rsidRDefault="00B24AEC" w:rsidP="00B24AEC">
      <w:pPr>
        <w:pStyle w:val="CommentText"/>
      </w:pPr>
      <w:r>
        <w:rPr>
          <w:rStyle w:val="CommentReference"/>
        </w:rPr>
        <w:annotationRef/>
      </w:r>
      <w:r>
        <w:t>Original source cited in Webster 2009:</w:t>
      </w:r>
    </w:p>
    <w:p w14:paraId="60A1FAED" w14:textId="77777777" w:rsidR="00B24AEC" w:rsidRDefault="00B24AEC" w:rsidP="00B24AEC">
      <w:pPr>
        <w:pStyle w:val="CommentText"/>
      </w:pPr>
      <w:r>
        <w:t>Bureau of Alcohol, Tobacco and Firearms (ATF). Crime Gun Trace Reports (2000): The</w:t>
      </w:r>
    </w:p>
    <w:p w14:paraId="41243BED" w14:textId="77777777" w:rsidR="00B24AEC" w:rsidRDefault="00B24AEC" w:rsidP="00B24AEC">
      <w:pPr>
        <w:pStyle w:val="CommentText"/>
      </w:pPr>
      <w:r>
        <w:t>Youth Gun Interdiction Initiative. Washington, DC: U.S. Department of the Treasury;</w:t>
      </w:r>
    </w:p>
    <w:p w14:paraId="261BC72B" w14:textId="77777777" w:rsidR="00B24AEC" w:rsidRDefault="00B24AEC" w:rsidP="00B24AEC">
      <w:pPr>
        <w:pStyle w:val="CommentText"/>
      </w:pPr>
      <w:r>
        <w:t>2002.</w:t>
      </w:r>
    </w:p>
    <w:p w14:paraId="12B48ED2" w14:textId="77777777" w:rsidR="00B24AEC" w:rsidRDefault="00B24AEC" w:rsidP="00B24AEC">
      <w:pPr>
        <w:pStyle w:val="CommentText"/>
      </w:pPr>
    </w:p>
    <w:p w14:paraId="33D7CBBB" w14:textId="77777777" w:rsidR="00B24AEC" w:rsidRDefault="00B24AEC" w:rsidP="00B24AEC">
      <w:pPr>
        <w:pStyle w:val="CommentText"/>
      </w:pPr>
      <w:r>
        <w:t>To navigate to the relevant paragraph:</w:t>
      </w:r>
    </w:p>
    <w:p w14:paraId="78AF9CAC" w14:textId="77777777" w:rsidR="00B24AEC" w:rsidRDefault="007E1469" w:rsidP="00B24AEC">
      <w:pPr>
        <w:pStyle w:val="CommentText"/>
      </w:pPr>
      <w:hyperlink r:id="rId2" w:history="1">
        <w:r w:rsidR="00B24AEC" w:rsidRPr="000D0264">
          <w:rPr>
            <w:rStyle w:val="Hyperlink"/>
          </w:rPr>
          <w:t>https://www.atf.gov/firearms/docs/youth-crime-gun-interdiction-initiative-report-2000/download</w:t>
        </w:r>
      </w:hyperlink>
    </w:p>
    <w:p w14:paraId="041A673A" w14:textId="77777777" w:rsidR="00B24AEC" w:rsidRDefault="00B24AEC" w:rsidP="00B24AEC">
      <w:pPr>
        <w:pStyle w:val="CommentText"/>
      </w:pPr>
    </w:p>
    <w:p w14:paraId="017A6E9E" w14:textId="03F6CF8D" w:rsidR="00B24AEC" w:rsidRDefault="00B24AEC" w:rsidP="00B24AEC">
      <w:pPr>
        <w:pStyle w:val="CommentText"/>
      </w:pPr>
      <w:r>
        <w:t>General Findings &gt; 2-5 Possessors &amp; Purchasers: p.29</w:t>
      </w:r>
    </w:p>
  </w:comment>
  <w:comment w:id="77" w:author="Drake, Coleman Daniel" w:date="2018-10-17T14:17:00Z" w:initials="DCD">
    <w:p w14:paraId="17C5F97B" w14:textId="2E2F0BE9" w:rsidR="00131987" w:rsidRDefault="00131987">
      <w:pPr>
        <w:pStyle w:val="CommentText"/>
      </w:pPr>
      <w:r>
        <w:rPr>
          <w:rStyle w:val="CommentReference"/>
        </w:rPr>
        <w:annotationRef/>
      </w:r>
      <w:r>
        <w:t>Letters do not have supplementary material</w:t>
      </w:r>
    </w:p>
  </w:comment>
  <w:comment w:id="90" w:author="Drake, Coleman Daniel" w:date="2018-10-17T14:21:00Z" w:initials="DCD">
    <w:p w14:paraId="5E2619FC" w14:textId="4E400275" w:rsidR="00B755FE" w:rsidRDefault="00B755FE">
      <w:pPr>
        <w:pStyle w:val="CommentText"/>
      </w:pPr>
      <w:r>
        <w:rPr>
          <w:rStyle w:val="CommentReference"/>
        </w:rPr>
        <w:annotationRef/>
      </w:r>
      <w:r>
        <w:t>Yang, could you please add CI for the % in the format used earlier in this paragraph?</w:t>
      </w:r>
    </w:p>
  </w:comment>
  <w:comment w:id="102" w:author="Drake, Coleman Daniel" w:date="2018-10-17T14:49:00Z" w:initials="DCD">
    <w:p w14:paraId="1860E4F9" w14:textId="1B07B064" w:rsidR="00EB131E" w:rsidRDefault="00EB131E">
      <w:pPr>
        <w:pStyle w:val="CommentText"/>
      </w:pPr>
      <w:r>
        <w:rPr>
          <w:rStyle w:val="CommentReference"/>
        </w:rPr>
        <w:annotationRef/>
      </w:r>
      <w:r>
        <w:t>How do we want to describe this quantitatively?</w:t>
      </w:r>
    </w:p>
  </w:comment>
  <w:comment w:id="106" w:author="Yang Liu" w:date="2018-10-21T15:24:00Z" w:initials="YL">
    <w:p w14:paraId="44D9F0B8" w14:textId="0F6FA2AB" w:rsidR="000702D8" w:rsidRDefault="000702D8">
      <w:pPr>
        <w:pStyle w:val="CommentText"/>
      </w:pPr>
      <w:r>
        <w:rPr>
          <w:rStyle w:val="CommentReference"/>
        </w:rPr>
        <w:annotationRef/>
      </w:r>
      <w:r>
        <w:t>I am not sure where this statement came from.</w:t>
      </w:r>
    </w:p>
  </w:comment>
  <w:comment w:id="124" w:author="Drake, Coleman Daniel" w:date="2018-10-17T14:48:00Z" w:initials="DCD">
    <w:p w14:paraId="1142F16D" w14:textId="303BB084" w:rsidR="00EB131E" w:rsidRDefault="00EB131E">
      <w:pPr>
        <w:pStyle w:val="CommentText"/>
      </w:pPr>
      <w:r>
        <w:rPr>
          <w:rStyle w:val="CommentReference"/>
        </w:rPr>
        <w:annotationRef/>
      </w:r>
      <w:r>
        <w:t>This is a sample paragraph from here on out; making this up.</w:t>
      </w:r>
    </w:p>
  </w:comment>
  <w:comment w:id="105" w:author="Yang Liu" w:date="2018-10-21T15:28:00Z" w:initials="YL">
    <w:p w14:paraId="0C679E31" w14:textId="38C2C600" w:rsidR="0044210C" w:rsidRDefault="0044210C">
      <w:pPr>
        <w:pStyle w:val="CommentText"/>
      </w:pPr>
      <w:r>
        <w:rPr>
          <w:rStyle w:val="CommentReference"/>
        </w:rPr>
        <w:annotationRef/>
      </w:r>
      <w:r>
        <w:t>I see what you are going for. However, I am not sure keen to make a trend analysis. I have major concerns over the statistical power of this.</w:t>
      </w:r>
    </w:p>
  </w:comment>
  <w:comment w:id="138" w:author="Sundaram, Maria" w:date="2018-10-15T09:18:00Z" w:initials="SM">
    <w:p w14:paraId="46D377F4" w14:textId="77777777" w:rsidR="009C6BB3" w:rsidRPr="00B17006" w:rsidRDefault="009C6BB3" w:rsidP="009C6BB3">
      <w:pPr>
        <w:spacing w:after="240" w:line="240" w:lineRule="auto"/>
        <w:rPr>
          <w:rFonts w:ascii="Times New Roman" w:eastAsia="Times New Roman" w:hAnsi="Times New Roman" w:cs="Times New Roman"/>
          <w:sz w:val="24"/>
          <w:szCs w:val="24"/>
        </w:rPr>
      </w:pPr>
      <w:r>
        <w:rPr>
          <w:rStyle w:val="CommentReference"/>
        </w:rPr>
        <w:annotationRef/>
      </w:r>
      <w:r w:rsidRPr="00B17006">
        <w:rPr>
          <w:rFonts w:ascii="Times New Roman" w:eastAsia="Times New Roman" w:hAnsi="Times New Roman" w:cs="Times New Roman"/>
          <w:b/>
          <w:bCs/>
          <w:color w:val="000000"/>
          <w:sz w:val="24"/>
          <w:szCs w:val="24"/>
          <w:shd w:val="clear" w:color="auto" w:fill="FFFF00"/>
        </w:rPr>
        <w:t>Fit in context of other literature.</w:t>
      </w:r>
    </w:p>
    <w:p w14:paraId="39ADA136" w14:textId="77777777" w:rsidR="009C6BB3" w:rsidRPr="00B17006" w:rsidRDefault="009C6BB3" w:rsidP="009C6BB3">
      <w:pPr>
        <w:spacing w:after="240" w:line="240" w:lineRule="auto"/>
        <w:rPr>
          <w:rFonts w:ascii="Times New Roman" w:eastAsia="Times New Roman" w:hAnsi="Times New Roman" w:cs="Times New Roman"/>
          <w:sz w:val="24"/>
          <w:szCs w:val="24"/>
        </w:rPr>
      </w:pPr>
      <w:r w:rsidRPr="00B17006">
        <w:rPr>
          <w:rFonts w:ascii="Times New Roman" w:eastAsia="Times New Roman" w:hAnsi="Times New Roman" w:cs="Times New Roman"/>
          <w:color w:val="000000"/>
          <w:sz w:val="24"/>
          <w:szCs w:val="24"/>
        </w:rPr>
        <w:t>Talk about limitations. Maybe other online vendors. Maybe sellers don’t ask for check but it’s assumed, etc.</w:t>
      </w:r>
    </w:p>
    <w:p w14:paraId="550E58BA" w14:textId="77777777" w:rsidR="009C6BB3" w:rsidRPr="00B17006" w:rsidRDefault="009C6BB3" w:rsidP="009C6BB3">
      <w:pPr>
        <w:spacing w:after="240" w:line="240" w:lineRule="auto"/>
        <w:rPr>
          <w:rFonts w:ascii="Times New Roman" w:eastAsia="Times New Roman" w:hAnsi="Times New Roman" w:cs="Times New Roman"/>
          <w:sz w:val="24"/>
          <w:szCs w:val="24"/>
        </w:rPr>
      </w:pPr>
      <w:r w:rsidRPr="00B17006">
        <w:rPr>
          <w:rFonts w:ascii="Times New Roman" w:eastAsia="Times New Roman" w:hAnsi="Times New Roman" w:cs="Times New Roman"/>
          <w:color w:val="FF0000"/>
          <w:sz w:val="24"/>
          <w:szCs w:val="24"/>
        </w:rPr>
        <w:t>Federal law may not require it, but there may be state or local laws that require at least background checks when personal sales take place (Webster 2009). (Originally from this article: 16. Bowling M, Hickman MJ, Adams DB. Background Checks for Firearm Transfers, 2004.</w:t>
      </w:r>
      <w:r w:rsidRPr="00B17006">
        <w:rPr>
          <w:rFonts w:ascii="Times New Roman" w:eastAsia="Times New Roman" w:hAnsi="Times New Roman" w:cs="Times New Roman"/>
          <w:color w:val="FF0000"/>
          <w:sz w:val="24"/>
          <w:szCs w:val="24"/>
        </w:rPr>
        <w:br/>
        <w:t>Bureau of Justice Statistics Bulletin. NCJ 210117, U.S. Department of Justice, Washington,</w:t>
      </w:r>
      <w:r w:rsidRPr="00B17006">
        <w:rPr>
          <w:rFonts w:ascii="Times New Roman" w:eastAsia="Times New Roman" w:hAnsi="Times New Roman" w:cs="Times New Roman"/>
          <w:color w:val="FF0000"/>
          <w:sz w:val="24"/>
          <w:szCs w:val="24"/>
        </w:rPr>
        <w:br/>
        <w:t>DC, October 2005.)</w:t>
      </w:r>
    </w:p>
    <w:p w14:paraId="226EB5AF" w14:textId="77777777" w:rsidR="009C6BB3" w:rsidRPr="00B17006" w:rsidRDefault="009C6BB3" w:rsidP="009C6BB3">
      <w:pPr>
        <w:spacing w:after="240" w:line="240" w:lineRule="auto"/>
        <w:rPr>
          <w:rFonts w:ascii="Times New Roman" w:eastAsia="Times New Roman" w:hAnsi="Times New Roman" w:cs="Times New Roman"/>
          <w:sz w:val="24"/>
          <w:szCs w:val="24"/>
        </w:rPr>
      </w:pPr>
      <w:r w:rsidRPr="00B17006">
        <w:rPr>
          <w:rFonts w:ascii="Times New Roman" w:eastAsia="Times New Roman" w:hAnsi="Times New Roman" w:cs="Times New Roman"/>
          <w:color w:val="000000"/>
          <w:sz w:val="24"/>
          <w:szCs w:val="24"/>
        </w:rPr>
        <w:t>Policy implication: Regulation needs to extend to the online market if we expect to have any meaningful gun regulation. Maybe tie in reduction of gun-related injury/mortality here?</w:t>
      </w:r>
    </w:p>
    <w:p w14:paraId="2B57B3B7" w14:textId="5E964B4B" w:rsidR="009C6BB3" w:rsidRDefault="009C6BB3">
      <w:pPr>
        <w:pStyle w:val="CommentText"/>
      </w:pPr>
    </w:p>
  </w:comment>
  <w:comment w:id="144" w:author="Ashley Hernandez" w:date="2018-10-18T10:41:00Z" w:initials="AH">
    <w:p w14:paraId="72A0F2F7" w14:textId="462E3F65" w:rsidR="00B24AEC" w:rsidRDefault="00B24AEC">
      <w:pPr>
        <w:pStyle w:val="CommentText"/>
      </w:pPr>
      <w:r>
        <w:rPr>
          <w:rStyle w:val="CommentReference"/>
        </w:rPr>
        <w:annotationRef/>
      </w:r>
      <w:r>
        <w:t>This should match what we have in quotes above. I think we can take out “gun”.</w:t>
      </w:r>
    </w:p>
  </w:comment>
  <w:comment w:id="141" w:author="Yang Liu" w:date="2018-10-21T15:31:00Z" w:initials="YL">
    <w:p w14:paraId="1F25766D" w14:textId="15FC249C" w:rsidR="0044210C" w:rsidRDefault="0044210C">
      <w:pPr>
        <w:pStyle w:val="CommentText"/>
      </w:pPr>
      <w:r>
        <w:rPr>
          <w:rStyle w:val="CommentReference"/>
        </w:rPr>
        <w:annotationRef/>
      </w:r>
      <w:r>
        <w:t>I am not sure where this came from.</w:t>
      </w:r>
    </w:p>
  </w:comment>
  <w:comment w:id="153" w:author="Ashley Hernandez" w:date="2018-10-18T11:29:00Z" w:initials="AH">
    <w:p w14:paraId="5AD9C761" w14:textId="0FC826B0" w:rsidR="00CF0795" w:rsidRDefault="00CF0795">
      <w:pPr>
        <w:pStyle w:val="CommentText"/>
      </w:pPr>
      <w:r>
        <w:rPr>
          <w:rStyle w:val="CommentReference"/>
        </w:rPr>
        <w:annotationRef/>
      </w:r>
      <w:r>
        <w:t xml:space="preserve">See “What is Gunbroker.com?” it even states that they’re an online forum that </w:t>
      </w:r>
      <w:r w:rsidR="00472E71">
        <w:t>“</w:t>
      </w:r>
      <w:r>
        <w:t>promotes responsible gun ownership</w:t>
      </w:r>
      <w:r w:rsidR="00472E71">
        <w:t>”</w:t>
      </w:r>
      <w:r>
        <w:t xml:space="preserve"> and </w:t>
      </w:r>
      <w:r w:rsidR="00472E71">
        <w:t>“</w:t>
      </w:r>
      <w:r>
        <w:t>using licensed firearms dealers as transfer agents”</w:t>
      </w:r>
    </w:p>
  </w:comment>
  <w:comment w:id="156" w:author="Yang Liu" w:date="2018-10-21T15:32:00Z" w:initials="YL">
    <w:p w14:paraId="05152FDF" w14:textId="0B75CAAF" w:rsidR="0044210C" w:rsidRDefault="0044210C">
      <w:pPr>
        <w:pStyle w:val="CommentText"/>
      </w:pPr>
      <w:r>
        <w:rPr>
          <w:rStyle w:val="CommentReference"/>
        </w:rPr>
        <w:annotationRef/>
      </w:r>
      <w:r>
        <w:t>I like this point. But I am reluctant to make it sounds like a “personal attack” to armslist.</w:t>
      </w:r>
    </w:p>
  </w:comment>
  <w:comment w:id="190" w:author="Yang Liu" w:date="2018-10-21T15:43:00Z" w:initials="YL">
    <w:p w14:paraId="40EE30FC" w14:textId="05FEF5AA" w:rsidR="00064920" w:rsidRDefault="00064920">
      <w:pPr>
        <w:pStyle w:val="CommentText"/>
      </w:pPr>
      <w:r>
        <w:rPr>
          <w:rStyle w:val="CommentReference"/>
        </w:rPr>
        <w:annotationRef/>
      </w:r>
      <w:r>
        <w:t>I mean we are not arguing that everything did occur. This is also consistent with our research question. Not necessarily a weakness.</w:t>
      </w:r>
    </w:p>
  </w:comment>
  <w:comment w:id="193" w:author="Yang Liu" w:date="2018-10-21T15:42:00Z" w:initials="YL">
    <w:p w14:paraId="516928BB" w14:textId="76A25DF0" w:rsidR="00064920" w:rsidRDefault="00064920">
      <w:pPr>
        <w:pStyle w:val="CommentText"/>
      </w:pPr>
      <w:r>
        <w:rPr>
          <w:rStyle w:val="CommentReference"/>
        </w:rPr>
        <w:annotationRef/>
      </w:r>
      <w:r>
        <w:t>This is the exact scope of our study. How is that a weakness?</w:t>
      </w:r>
    </w:p>
  </w:comment>
  <w:comment w:id="225" w:author="Sundaram, Maria" w:date="2018-10-15T09:21:00Z" w:initials="SM">
    <w:p w14:paraId="0F8C7411" w14:textId="77777777" w:rsidR="00E92995" w:rsidRPr="00B17006" w:rsidRDefault="00E92995" w:rsidP="00E92995">
      <w:pPr>
        <w:spacing w:after="240" w:line="240" w:lineRule="auto"/>
        <w:rPr>
          <w:rFonts w:ascii="Times New Roman" w:eastAsia="Times New Roman" w:hAnsi="Times New Roman" w:cs="Times New Roman"/>
          <w:sz w:val="24"/>
          <w:szCs w:val="24"/>
        </w:rPr>
      </w:pPr>
      <w:r>
        <w:rPr>
          <w:rStyle w:val="CommentReference"/>
        </w:rPr>
        <w:annotationRef/>
      </w:r>
      <w:r w:rsidRPr="00B17006">
        <w:rPr>
          <w:rFonts w:ascii="Times New Roman" w:eastAsia="Times New Roman" w:hAnsi="Times New Roman" w:cs="Times New Roman"/>
          <w:color w:val="000000"/>
          <w:sz w:val="24"/>
          <w:szCs w:val="24"/>
        </w:rPr>
        <w:t>They used armslist also:</w:t>
      </w:r>
    </w:p>
    <w:p w14:paraId="1A4D580A" w14:textId="77777777" w:rsidR="00E92995" w:rsidRPr="00B17006" w:rsidRDefault="007E1469" w:rsidP="00E92995">
      <w:pPr>
        <w:spacing w:after="240" w:line="240" w:lineRule="auto"/>
        <w:rPr>
          <w:rFonts w:ascii="Times New Roman" w:eastAsia="Times New Roman" w:hAnsi="Times New Roman" w:cs="Times New Roman"/>
          <w:sz w:val="24"/>
          <w:szCs w:val="24"/>
        </w:rPr>
      </w:pPr>
      <w:hyperlink r:id="rId3" w:history="1">
        <w:r w:rsidR="00E92995" w:rsidRPr="00B17006">
          <w:rPr>
            <w:rFonts w:ascii="Times New Roman" w:eastAsia="Times New Roman" w:hAnsi="Times New Roman" w:cs="Times New Roman"/>
            <w:color w:val="1155CC"/>
            <w:sz w:val="24"/>
            <w:szCs w:val="24"/>
            <w:u w:val="single"/>
          </w:rPr>
          <w:t>http://lawcenter.giffords.org/gun-laws/policy-areas/background-checks/universal-background-checks/</w:t>
        </w:r>
      </w:hyperlink>
    </w:p>
    <w:p w14:paraId="24374363" w14:textId="77777777" w:rsidR="00E92995" w:rsidRDefault="00E92995" w:rsidP="00E92995">
      <w:pPr>
        <w:pStyle w:val="CommentText"/>
      </w:pPr>
    </w:p>
  </w:comment>
  <w:comment w:id="226" w:author="Drake, Coleman Daniel" w:date="2018-10-17T14:41:00Z" w:initials="DCD">
    <w:p w14:paraId="3E0D2371" w14:textId="77777777" w:rsidR="00920B64" w:rsidRDefault="00920B64" w:rsidP="00920B64">
      <w:pPr>
        <w:pStyle w:val="CommentText"/>
        <w:numPr>
          <w:ilvl w:val="0"/>
          <w:numId w:val="6"/>
        </w:numPr>
      </w:pPr>
      <w:r>
        <w:rPr>
          <w:rStyle w:val="CommentReference"/>
        </w:rPr>
        <w:annotationRef/>
      </w:r>
      <w:r>
        <w:t>CI don’t really make sense here, right?</w:t>
      </w:r>
    </w:p>
    <w:p w14:paraId="19158896" w14:textId="77777777" w:rsidR="00920B64" w:rsidRDefault="00920B64" w:rsidP="00920B64">
      <w:pPr>
        <w:pStyle w:val="CommentText"/>
        <w:numPr>
          <w:ilvl w:val="0"/>
          <w:numId w:val="6"/>
        </w:numPr>
      </w:pPr>
      <w:r>
        <w:t xml:space="preserve"> Need to spell out what NFA means</w:t>
      </w:r>
    </w:p>
    <w:p w14:paraId="4F15EC0B" w14:textId="77777777" w:rsidR="00920B64" w:rsidRDefault="00920B64" w:rsidP="00920B64">
      <w:pPr>
        <w:pStyle w:val="CommentText"/>
        <w:numPr>
          <w:ilvl w:val="0"/>
          <w:numId w:val="6"/>
        </w:numPr>
      </w:pPr>
      <w:r>
        <w:t xml:space="preserve"> What does all mean?</w:t>
      </w:r>
    </w:p>
    <w:p w14:paraId="0FE27BC7" w14:textId="170D4175" w:rsidR="00920B64" w:rsidRDefault="00920B64" w:rsidP="00920B64">
      <w:pPr>
        <w:pStyle w:val="CommentText"/>
        <w:numPr>
          <w:ilvl w:val="0"/>
          <w:numId w:val="6"/>
        </w:numPr>
      </w:pPr>
      <w:r>
        <w:t xml:space="preserve"> Where is automatic on here?</w:t>
      </w:r>
    </w:p>
  </w:comment>
  <w:comment w:id="234" w:author="Drake, Coleman Daniel" w:date="2018-10-17T14:35:00Z" w:initials="DCD">
    <w:p w14:paraId="1D3BC395" w14:textId="77777777" w:rsidR="00E92995" w:rsidRDefault="00E92995" w:rsidP="00E92995">
      <w:pPr>
        <w:pStyle w:val="CommentText"/>
      </w:pPr>
      <w:r>
        <w:rPr>
          <w:rStyle w:val="CommentReference"/>
        </w:rPr>
        <w:annotationRef/>
      </w:r>
      <w:r>
        <w:t>Yang, could please…</w:t>
      </w:r>
    </w:p>
    <w:p w14:paraId="2770D865" w14:textId="77777777" w:rsidR="00E92995" w:rsidRDefault="00E92995" w:rsidP="00E92995">
      <w:pPr>
        <w:pStyle w:val="CommentText"/>
        <w:numPr>
          <w:ilvl w:val="0"/>
          <w:numId w:val="6"/>
        </w:numPr>
      </w:pPr>
      <w:r>
        <w:t xml:space="preserve"> Get the x-axis to display each year? </w:t>
      </w:r>
    </w:p>
    <w:p w14:paraId="20F8AC25" w14:textId="77777777" w:rsidR="00E92995" w:rsidRDefault="00E92995" w:rsidP="00E92995">
      <w:pPr>
        <w:pStyle w:val="CommentText"/>
        <w:numPr>
          <w:ilvl w:val="0"/>
          <w:numId w:val="6"/>
        </w:numPr>
      </w:pPr>
      <w:r>
        <w:t xml:space="preserve"> </w:t>
      </w:r>
      <w:r w:rsidR="00920B64">
        <w:t>Change the y-axis to percentage rather than propotion</w:t>
      </w:r>
    </w:p>
    <w:p w14:paraId="7DD1E651" w14:textId="77777777" w:rsidR="00920B64" w:rsidRDefault="00920B64" w:rsidP="00E92995">
      <w:pPr>
        <w:pStyle w:val="CommentText"/>
        <w:numPr>
          <w:ilvl w:val="0"/>
          <w:numId w:val="6"/>
        </w:numPr>
      </w:pPr>
      <w:r>
        <w:t xml:space="preserve"> Label the y-axis as “Percentage of Advertisements Displaying Responsible Gun-Selling Behavior”</w:t>
      </w:r>
    </w:p>
    <w:p w14:paraId="22B3D1F8" w14:textId="4B2ECE87" w:rsidR="00EB131E" w:rsidRDefault="00EB131E" w:rsidP="00E92995">
      <w:pPr>
        <w:pStyle w:val="CommentText"/>
        <w:numPr>
          <w:ilvl w:val="0"/>
          <w:numId w:val="6"/>
        </w:numPr>
      </w:pPr>
      <w:r>
        <w:t xml:space="preserve"> Possible to include lines for rifle, shotgun, and gun?</w:t>
      </w:r>
    </w:p>
  </w:comment>
  <w:comment w:id="235" w:author="Drake, Coleman Daniel" w:date="2018-10-17T15:02:00Z" w:initials="DCD">
    <w:p w14:paraId="546E7F3C" w14:textId="74201B6E" w:rsidR="00637B9E" w:rsidRDefault="00637B9E">
      <w:pPr>
        <w:pStyle w:val="CommentText"/>
      </w:pPr>
      <w:r>
        <w:rPr>
          <w:rStyle w:val="CommentReference"/>
        </w:rPr>
        <w:annotationRef/>
      </w:r>
      <w:r>
        <w:t>Or, would another table be of interest? I still like this one.</w:t>
      </w:r>
    </w:p>
  </w:comment>
  <w:comment w:id="236" w:author="Drake, Coleman Daniel" w:date="2018-10-17T14:47:00Z" w:initials="DCD">
    <w:p w14:paraId="19D659B3" w14:textId="4DD1A0CA" w:rsidR="00EB131E" w:rsidRDefault="00EB131E">
      <w:pPr>
        <w:pStyle w:val="CommentText"/>
      </w:pPr>
      <w:r>
        <w:rPr>
          <w:rStyle w:val="CommentReference"/>
        </w:rPr>
        <w:annotationRef/>
      </w:r>
      <w:r>
        <w:t>Alternatively, could we see this as a table with total, rifle, shotgun, and gun?</w:t>
      </w:r>
    </w:p>
  </w:comment>
  <w:comment w:id="237" w:author="Drake, Coleman Daniel" w:date="2018-10-17T14:37:00Z" w:initials="DCD">
    <w:p w14:paraId="562ECAA2" w14:textId="4840089C" w:rsidR="00920B64" w:rsidRDefault="00920B64">
      <w:pPr>
        <w:pStyle w:val="CommentText"/>
      </w:pPr>
      <w:r>
        <w:rPr>
          <w:rStyle w:val="CommentReference"/>
        </w:rPr>
        <w:annotationRef/>
      </w:r>
      <w:r>
        <w:t>Is there any way we can visually indicate whether year t+1 is a statistical increase from year t? Or include a trend line? What do y’all think? Maybe leave as is, I genuinely don’t know.</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E47424" w15:done="0"/>
  <w15:commentEx w15:paraId="4A11D04C" w15:done="1"/>
  <w15:commentEx w15:paraId="44F6D0CD" w15:paraIdParent="4A11D04C" w15:done="0"/>
  <w15:commentEx w15:paraId="2E0DEE7C" w15:paraIdParent="4A11D04C" w15:done="0"/>
  <w15:commentEx w15:paraId="04848253" w15:done="0"/>
  <w15:commentEx w15:paraId="2BB482B4" w15:done="0"/>
  <w15:commentEx w15:paraId="2E22BBED" w15:done="0"/>
  <w15:commentEx w15:paraId="017A6E9E" w15:paraIdParent="2E22BBED" w15:done="0"/>
  <w15:commentEx w15:paraId="17C5F97B" w15:done="0"/>
  <w15:commentEx w15:paraId="5E2619FC" w15:done="0"/>
  <w15:commentEx w15:paraId="1860E4F9" w15:done="0"/>
  <w15:commentEx w15:paraId="44D9F0B8" w15:done="0"/>
  <w15:commentEx w15:paraId="1142F16D" w15:done="0"/>
  <w15:commentEx w15:paraId="0C679E31" w15:done="0"/>
  <w15:commentEx w15:paraId="2B57B3B7" w15:done="0"/>
  <w15:commentEx w15:paraId="72A0F2F7" w15:done="0"/>
  <w15:commentEx w15:paraId="1F25766D" w15:done="0"/>
  <w15:commentEx w15:paraId="5AD9C761" w15:done="0"/>
  <w15:commentEx w15:paraId="05152FDF" w15:done="0"/>
  <w15:commentEx w15:paraId="40EE30FC" w15:done="0"/>
  <w15:commentEx w15:paraId="516928BB" w15:done="0"/>
  <w15:commentEx w15:paraId="24374363" w15:done="0"/>
  <w15:commentEx w15:paraId="0FE27BC7" w15:done="0"/>
  <w15:commentEx w15:paraId="22B3D1F8" w15:done="0"/>
  <w15:commentEx w15:paraId="546E7F3C" w15:done="0"/>
  <w15:commentEx w15:paraId="19D659B3" w15:done="0"/>
  <w15:commentEx w15:paraId="562ECA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E47424" w16cid:durableId="1F71CD49"/>
  <w16cid:commentId w16cid:paraId="4A11D04C" w16cid:durableId="1F71C271"/>
  <w16cid:commentId w16cid:paraId="513AA49C" w16cid:durableId="1F71CD60"/>
  <w16cid:commentId w16cid:paraId="2BB482B4" w16cid:durableId="1F71C272"/>
  <w16cid:commentId w16cid:paraId="2E22BBED" w16cid:durableId="1F71C273"/>
  <w16cid:commentId w16cid:paraId="17C5F97B" w16cid:durableId="1F71C2FA"/>
  <w16cid:commentId w16cid:paraId="5E2619FC" w16cid:durableId="1F71C3E0"/>
  <w16cid:commentId w16cid:paraId="1860E4F9" w16cid:durableId="1F71CA7A"/>
  <w16cid:commentId w16cid:paraId="1142F16D" w16cid:durableId="1F71CA58"/>
  <w16cid:commentId w16cid:paraId="2B57B3B7" w16cid:durableId="1F71C27C"/>
  <w16cid:commentId w16cid:paraId="24374363" w16cid:durableId="1F71C27F"/>
  <w16cid:commentId w16cid:paraId="0FE27BC7" w16cid:durableId="1F71C88B"/>
  <w16cid:commentId w16cid:paraId="22B3D1F8" w16cid:durableId="1F71C732"/>
  <w16cid:commentId w16cid:paraId="546E7F3C" w16cid:durableId="1F71CD92"/>
  <w16cid:commentId w16cid:paraId="19D659B3" w16cid:durableId="1F71C9F0"/>
  <w16cid:commentId w16cid:paraId="562ECAA2" w16cid:durableId="1F71C7B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2018D0" w14:textId="77777777" w:rsidR="007E1469" w:rsidRDefault="007E1469" w:rsidP="003555A5">
      <w:pPr>
        <w:spacing w:after="0" w:line="240" w:lineRule="auto"/>
      </w:pPr>
      <w:r>
        <w:separator/>
      </w:r>
    </w:p>
  </w:endnote>
  <w:endnote w:type="continuationSeparator" w:id="0">
    <w:p w14:paraId="191515D9" w14:textId="77777777" w:rsidR="007E1469" w:rsidRDefault="007E1469" w:rsidP="00355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103B51" w14:textId="77777777" w:rsidR="007E1469" w:rsidRDefault="007E1469" w:rsidP="003555A5">
      <w:pPr>
        <w:spacing w:after="0" w:line="240" w:lineRule="auto"/>
      </w:pPr>
      <w:r>
        <w:separator/>
      </w:r>
    </w:p>
  </w:footnote>
  <w:footnote w:type="continuationSeparator" w:id="0">
    <w:p w14:paraId="66E95428" w14:textId="77777777" w:rsidR="007E1469" w:rsidRDefault="007E1469" w:rsidP="00355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60DF5"/>
    <w:multiLevelType w:val="hybridMultilevel"/>
    <w:tmpl w:val="CF94E092"/>
    <w:lvl w:ilvl="0" w:tplc="4D86A1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74F6C"/>
    <w:multiLevelType w:val="multilevel"/>
    <w:tmpl w:val="57E4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71F37"/>
    <w:multiLevelType w:val="multilevel"/>
    <w:tmpl w:val="742E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D05B1"/>
    <w:multiLevelType w:val="multilevel"/>
    <w:tmpl w:val="33860B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DF6ABD"/>
    <w:multiLevelType w:val="multilevel"/>
    <w:tmpl w:val="4BA4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3"/>
    <w:lvlOverride w:ilvl="1">
      <w:lvl w:ilvl="1">
        <w:numFmt w:val="lowerLetter"/>
        <w:lvlText w:val="%2."/>
        <w:lvlJc w:val="left"/>
      </w:lvl>
    </w:lvlOverride>
  </w:num>
  <w:num w:numId="6">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ang Liu">
    <w15:presenceInfo w15:providerId="AD" w15:userId="S-1-5-21-1149302403-3944600604-1635044949-19322"/>
  </w15:person>
  <w15:person w15:author="Drake, Coleman Daniel">
    <w15:presenceInfo w15:providerId="AD" w15:userId="S-1-5-21-2361984597-2039549782-3180204118-1163739"/>
  </w15:person>
  <w15:person w15:author="Ashley Hernandez">
    <w15:presenceInfo w15:providerId="None" w15:userId="Ashley Hernandez"/>
  </w15:person>
  <w15:person w15:author="Sundaram, Maria">
    <w15:presenceInfo w15:providerId="AD" w15:userId="S-1-5-21-4279633407-28481931-2677731258-4498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zMLQwMzE1NjS0NLRQ0lEKTi0uzszPAykwrAUAidUSoywAAAA="/>
  </w:docVars>
  <w:rsids>
    <w:rsidRoot w:val="00B17006"/>
    <w:rsid w:val="00064920"/>
    <w:rsid w:val="000702D8"/>
    <w:rsid w:val="00087F48"/>
    <w:rsid w:val="000F3B71"/>
    <w:rsid w:val="00110BE5"/>
    <w:rsid w:val="00131987"/>
    <w:rsid w:val="001C73CB"/>
    <w:rsid w:val="00222FB6"/>
    <w:rsid w:val="00233DFF"/>
    <w:rsid w:val="002377CA"/>
    <w:rsid w:val="00246284"/>
    <w:rsid w:val="00315A38"/>
    <w:rsid w:val="00346BC2"/>
    <w:rsid w:val="003555A5"/>
    <w:rsid w:val="003E6A4F"/>
    <w:rsid w:val="0044210C"/>
    <w:rsid w:val="00472E71"/>
    <w:rsid w:val="004A6254"/>
    <w:rsid w:val="004B2A8E"/>
    <w:rsid w:val="00566FDC"/>
    <w:rsid w:val="00571046"/>
    <w:rsid w:val="00607974"/>
    <w:rsid w:val="00627D19"/>
    <w:rsid w:val="00637B9E"/>
    <w:rsid w:val="00647241"/>
    <w:rsid w:val="007E1469"/>
    <w:rsid w:val="00814012"/>
    <w:rsid w:val="00866525"/>
    <w:rsid w:val="008A063A"/>
    <w:rsid w:val="00920B64"/>
    <w:rsid w:val="009C6BB3"/>
    <w:rsid w:val="009E06E4"/>
    <w:rsid w:val="00B17006"/>
    <w:rsid w:val="00B24AEC"/>
    <w:rsid w:val="00B45823"/>
    <w:rsid w:val="00B755FE"/>
    <w:rsid w:val="00C657A5"/>
    <w:rsid w:val="00CF0795"/>
    <w:rsid w:val="00D72DBF"/>
    <w:rsid w:val="00DF5E28"/>
    <w:rsid w:val="00DF6534"/>
    <w:rsid w:val="00E51E92"/>
    <w:rsid w:val="00E92995"/>
    <w:rsid w:val="00EB131E"/>
    <w:rsid w:val="00EE5153"/>
    <w:rsid w:val="00F64CF0"/>
    <w:rsid w:val="00F950DC"/>
    <w:rsid w:val="00FA5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E8335"/>
  <w15:chartTrackingRefBased/>
  <w15:docId w15:val="{23631E73-E81F-494A-A10B-876F6110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70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17006"/>
    <w:rPr>
      <w:color w:val="0000FF"/>
      <w:u w:val="single"/>
    </w:rPr>
  </w:style>
  <w:style w:type="character" w:styleId="CommentReference">
    <w:name w:val="annotation reference"/>
    <w:basedOn w:val="DefaultParagraphFont"/>
    <w:uiPriority w:val="99"/>
    <w:semiHidden/>
    <w:unhideWhenUsed/>
    <w:rsid w:val="00B17006"/>
    <w:rPr>
      <w:sz w:val="16"/>
      <w:szCs w:val="16"/>
    </w:rPr>
  </w:style>
  <w:style w:type="paragraph" w:styleId="CommentText">
    <w:name w:val="annotation text"/>
    <w:basedOn w:val="Normal"/>
    <w:link w:val="CommentTextChar"/>
    <w:uiPriority w:val="99"/>
    <w:unhideWhenUsed/>
    <w:rsid w:val="00B17006"/>
    <w:pPr>
      <w:spacing w:line="240" w:lineRule="auto"/>
    </w:pPr>
    <w:rPr>
      <w:sz w:val="20"/>
      <w:szCs w:val="20"/>
    </w:rPr>
  </w:style>
  <w:style w:type="character" w:customStyle="1" w:styleId="CommentTextChar">
    <w:name w:val="Comment Text Char"/>
    <w:basedOn w:val="DefaultParagraphFont"/>
    <w:link w:val="CommentText"/>
    <w:uiPriority w:val="99"/>
    <w:rsid w:val="00B17006"/>
    <w:rPr>
      <w:sz w:val="20"/>
      <w:szCs w:val="20"/>
    </w:rPr>
  </w:style>
  <w:style w:type="paragraph" w:styleId="CommentSubject">
    <w:name w:val="annotation subject"/>
    <w:basedOn w:val="CommentText"/>
    <w:next w:val="CommentText"/>
    <w:link w:val="CommentSubjectChar"/>
    <w:uiPriority w:val="99"/>
    <w:semiHidden/>
    <w:unhideWhenUsed/>
    <w:rsid w:val="00B17006"/>
    <w:rPr>
      <w:b/>
      <w:bCs/>
    </w:rPr>
  </w:style>
  <w:style w:type="character" w:customStyle="1" w:styleId="CommentSubjectChar">
    <w:name w:val="Comment Subject Char"/>
    <w:basedOn w:val="CommentTextChar"/>
    <w:link w:val="CommentSubject"/>
    <w:uiPriority w:val="99"/>
    <w:semiHidden/>
    <w:rsid w:val="00B17006"/>
    <w:rPr>
      <w:b/>
      <w:bCs/>
      <w:sz w:val="20"/>
      <w:szCs w:val="20"/>
    </w:rPr>
  </w:style>
  <w:style w:type="paragraph" w:styleId="BalloonText">
    <w:name w:val="Balloon Text"/>
    <w:basedOn w:val="Normal"/>
    <w:link w:val="BalloonTextChar"/>
    <w:uiPriority w:val="99"/>
    <w:semiHidden/>
    <w:unhideWhenUsed/>
    <w:rsid w:val="00B170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7006"/>
    <w:rPr>
      <w:rFonts w:ascii="Segoe UI" w:hAnsi="Segoe UI" w:cs="Segoe UI"/>
      <w:sz w:val="18"/>
      <w:szCs w:val="18"/>
    </w:rPr>
  </w:style>
  <w:style w:type="table" w:styleId="TableGrid">
    <w:name w:val="Table Grid"/>
    <w:basedOn w:val="TableNormal"/>
    <w:uiPriority w:val="39"/>
    <w:rsid w:val="009C6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5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5A5"/>
  </w:style>
  <w:style w:type="paragraph" w:styleId="Footer">
    <w:name w:val="footer"/>
    <w:basedOn w:val="Normal"/>
    <w:link w:val="FooterChar"/>
    <w:uiPriority w:val="99"/>
    <w:unhideWhenUsed/>
    <w:rsid w:val="00355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5A5"/>
  </w:style>
  <w:style w:type="character" w:customStyle="1" w:styleId="UnresolvedMention">
    <w:name w:val="Unresolved Mention"/>
    <w:basedOn w:val="DefaultParagraphFont"/>
    <w:uiPriority w:val="99"/>
    <w:semiHidden/>
    <w:unhideWhenUsed/>
    <w:rsid w:val="00637B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183864">
      <w:bodyDiv w:val="1"/>
      <w:marLeft w:val="0"/>
      <w:marRight w:val="0"/>
      <w:marTop w:val="0"/>
      <w:marBottom w:val="0"/>
      <w:divBdr>
        <w:top w:val="none" w:sz="0" w:space="0" w:color="auto"/>
        <w:left w:val="none" w:sz="0" w:space="0" w:color="auto"/>
        <w:bottom w:val="none" w:sz="0" w:space="0" w:color="auto"/>
        <w:right w:val="none" w:sz="0" w:space="0" w:color="auto"/>
      </w:divBdr>
    </w:div>
    <w:div w:id="115252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lawcenter.giffords.org/gun-laws/policy-areas/background-checks/universal-background-checks/" TargetMode="External"/><Relationship Id="rId2" Type="http://schemas.openxmlformats.org/officeDocument/2006/relationships/hyperlink" Target="https://www.atf.gov/firearms/docs/youth-crime-gun-interdiction-initiative-report-2000/download" TargetMode="External"/><Relationship Id="rId1" Type="http://schemas.openxmlformats.org/officeDocument/2006/relationships/hyperlink" Target="https://jamanetwork.com/journals/jama/pages/instructions-for-authors"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1405</Words>
  <Characters>8014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Sundaram, Maria</dc:creator>
  <cp:keywords/>
  <dc:description/>
  <cp:lastModifiedBy>Yang Liu</cp:lastModifiedBy>
  <cp:revision>2</cp:revision>
  <dcterms:created xsi:type="dcterms:W3CDTF">2018-10-21T14:52:00Z</dcterms:created>
  <dcterms:modified xsi:type="dcterms:W3CDTF">2018-10-21T14:52:00Z</dcterms:modified>
</cp:coreProperties>
</file>