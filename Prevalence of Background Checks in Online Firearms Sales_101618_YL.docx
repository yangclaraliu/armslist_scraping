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BFE4C" w14:textId="77777777" w:rsidR="00B17006" w:rsidRPr="00B17006" w:rsidRDefault="00B17006" w:rsidP="00B17006">
      <w:pPr>
        <w:spacing w:after="0" w:line="240" w:lineRule="auto"/>
        <w:rPr>
          <w:rFonts w:ascii="Times New Roman" w:eastAsia="Times New Roman" w:hAnsi="Times New Roman" w:cs="Times New Roman"/>
          <w:sz w:val="24"/>
          <w:szCs w:val="24"/>
        </w:rPr>
      </w:pPr>
    </w:p>
    <w:p w14:paraId="33B765DA" w14:textId="77777777" w:rsidR="00B17006" w:rsidRPr="00B17006" w:rsidRDefault="00B17006" w:rsidP="00B17006">
      <w:pPr>
        <w:spacing w:after="240" w:line="240" w:lineRule="auto"/>
        <w:rPr>
          <w:rFonts w:ascii="Times New Roman" w:eastAsia="Times New Roman" w:hAnsi="Times New Roman" w:cs="Times New Roman"/>
          <w:b/>
          <w:bCs/>
          <w:color w:val="000000"/>
          <w:sz w:val="24"/>
          <w:szCs w:val="24"/>
        </w:rPr>
      </w:pPr>
      <w:r w:rsidRPr="00B17006">
        <w:rPr>
          <w:rFonts w:ascii="Times New Roman" w:eastAsia="Times New Roman" w:hAnsi="Times New Roman" w:cs="Times New Roman"/>
          <w:b/>
          <w:bCs/>
          <w:color w:val="000000"/>
          <w:sz w:val="24"/>
          <w:szCs w:val="24"/>
        </w:rPr>
        <w:t>Prevalence of Background Checks in Online Firearms Sales</w:t>
      </w:r>
    </w:p>
    <w:p w14:paraId="1DCB3789" w14:textId="44849A5D"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 xml:space="preserve">In 2015, 36,252 persons died in the United States from firearm-related injuries; another </w:t>
      </w:r>
      <w:commentRangeStart w:id="0"/>
      <w:r w:rsidRPr="00B17006">
        <w:rPr>
          <w:rFonts w:ascii="Times New Roman" w:eastAsia="Times New Roman" w:hAnsi="Times New Roman" w:cs="Times New Roman"/>
          <w:color w:val="000000"/>
          <w:sz w:val="24"/>
          <w:szCs w:val="24"/>
        </w:rPr>
        <w:t xml:space="preserve">XX,000 </w:t>
      </w:r>
      <w:commentRangeEnd w:id="0"/>
      <w:r>
        <w:rPr>
          <w:rStyle w:val="CommentReference"/>
        </w:rPr>
        <w:commentReference w:id="0"/>
      </w:r>
      <w:r w:rsidRPr="00B17006">
        <w:rPr>
          <w:rFonts w:ascii="Times New Roman" w:eastAsia="Times New Roman" w:hAnsi="Times New Roman" w:cs="Times New Roman"/>
          <w:color w:val="000000"/>
          <w:sz w:val="24"/>
          <w:szCs w:val="24"/>
        </w:rPr>
        <w:t>were injured. Increased firearm deaths have been associated with lenient policies regulating gun sales (</w:t>
      </w:r>
      <w:commentRangeStart w:id="1"/>
      <w:r w:rsidRPr="00B17006">
        <w:rPr>
          <w:rFonts w:ascii="Times New Roman" w:eastAsia="Times New Roman" w:hAnsi="Times New Roman" w:cs="Times New Roman"/>
          <w:b/>
          <w:bCs/>
          <w:color w:val="000000"/>
          <w:sz w:val="24"/>
          <w:szCs w:val="24"/>
          <w:shd w:val="clear" w:color="auto" w:fill="FFFF00"/>
        </w:rPr>
        <w:t>XX</w:t>
      </w:r>
      <w:r w:rsidRPr="00B17006">
        <w:rPr>
          <w:rFonts w:ascii="Times New Roman" w:eastAsia="Times New Roman" w:hAnsi="Times New Roman" w:cs="Times New Roman"/>
          <w:color w:val="000000"/>
          <w:sz w:val="24"/>
          <w:szCs w:val="24"/>
        </w:rPr>
        <w:t xml:space="preserve">). </w:t>
      </w:r>
      <w:commentRangeEnd w:id="1"/>
      <w:r w:rsidR="00D72DBF">
        <w:rPr>
          <w:rStyle w:val="CommentReference"/>
        </w:rPr>
        <w:commentReference w:id="1"/>
      </w:r>
      <w:r w:rsidR="00C657A5">
        <w:rPr>
          <w:rFonts w:ascii="Times New Roman" w:eastAsia="Times New Roman" w:hAnsi="Times New Roman" w:cs="Times New Roman"/>
          <w:color w:val="000000"/>
          <w:sz w:val="24"/>
          <w:szCs w:val="24"/>
        </w:rPr>
        <w:t>W</w:t>
      </w:r>
      <w:r w:rsidRPr="00B17006">
        <w:rPr>
          <w:rFonts w:ascii="Times New Roman" w:eastAsia="Times New Roman" w:hAnsi="Times New Roman" w:cs="Times New Roman"/>
          <w:color w:val="000000"/>
          <w:sz w:val="24"/>
          <w:szCs w:val="24"/>
        </w:rPr>
        <w:t xml:space="preserve">hile brick-and-mortar stores must require gun buyers to pass a background check, private sellers are not under the same federal </w:t>
      </w:r>
      <w:commentRangeStart w:id="2"/>
      <w:r w:rsidRPr="00B17006">
        <w:rPr>
          <w:rFonts w:ascii="Times New Roman" w:eastAsia="Times New Roman" w:hAnsi="Times New Roman" w:cs="Times New Roman"/>
          <w:color w:val="000000"/>
          <w:sz w:val="24"/>
          <w:szCs w:val="24"/>
        </w:rPr>
        <w:t>restrictions</w:t>
      </w:r>
      <w:commentRangeEnd w:id="2"/>
      <w:r w:rsidR="00C657A5">
        <w:rPr>
          <w:rStyle w:val="CommentReference"/>
        </w:rPr>
        <w:commentReference w:id="2"/>
      </w:r>
      <w:r w:rsidRPr="00B17006">
        <w:rPr>
          <w:rFonts w:ascii="Times New Roman" w:eastAsia="Times New Roman" w:hAnsi="Times New Roman" w:cs="Times New Roman"/>
          <w:color w:val="000000"/>
          <w:sz w:val="24"/>
          <w:szCs w:val="24"/>
        </w:rPr>
        <w:t>.</w:t>
      </w:r>
    </w:p>
    <w:p w14:paraId="181E465C" w14:textId="77777777"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Popular websites such as Armslist.com allow the sale of firearms by both private sellers and retail outlets. We assessed the number and proportion of private gun sales on Armslist.com that required a background check or other identification from the buyer before purchase (</w:t>
      </w:r>
      <w:r>
        <w:rPr>
          <w:rFonts w:ascii="Times New Roman" w:eastAsia="Times New Roman" w:hAnsi="Times New Roman" w:cs="Times New Roman"/>
          <w:color w:val="000000"/>
          <w:sz w:val="24"/>
          <w:szCs w:val="24"/>
        </w:rPr>
        <w:t xml:space="preserve">a practice we term </w:t>
      </w:r>
      <w:r w:rsidRPr="00B17006">
        <w:rPr>
          <w:rFonts w:ascii="Times New Roman" w:eastAsia="Times New Roman" w:hAnsi="Times New Roman" w:cs="Times New Roman"/>
          <w:color w:val="000000"/>
          <w:sz w:val="24"/>
          <w:szCs w:val="24"/>
        </w:rPr>
        <w:t xml:space="preserve">“responsible selling”). </w:t>
      </w:r>
    </w:p>
    <w:p w14:paraId="5C7DE4C1" w14:textId="50FCA7E4"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b/>
          <w:bCs/>
          <w:color w:val="000000"/>
          <w:sz w:val="24"/>
          <w:szCs w:val="24"/>
        </w:rPr>
        <w:t xml:space="preserve">Methods: </w:t>
      </w:r>
      <w:r w:rsidRPr="00B17006">
        <w:rPr>
          <w:rFonts w:ascii="Times New Roman" w:eastAsia="Times New Roman" w:hAnsi="Times New Roman" w:cs="Times New Roman"/>
          <w:color w:val="000000"/>
          <w:sz w:val="24"/>
          <w:szCs w:val="24"/>
        </w:rPr>
        <w:t xml:space="preserve">We recorded posts </w:t>
      </w:r>
      <w:r>
        <w:rPr>
          <w:rFonts w:ascii="Times New Roman" w:eastAsia="Times New Roman" w:hAnsi="Times New Roman" w:cs="Times New Roman"/>
          <w:color w:val="000000"/>
          <w:sz w:val="24"/>
          <w:szCs w:val="24"/>
        </w:rPr>
        <w:t xml:space="preserve">listed </w:t>
      </w:r>
      <w:r w:rsidRPr="00B17006">
        <w:rPr>
          <w:rFonts w:ascii="Times New Roman" w:eastAsia="Times New Roman" w:hAnsi="Times New Roman" w:cs="Times New Roman"/>
          <w:color w:val="000000"/>
          <w:sz w:val="24"/>
          <w:szCs w:val="24"/>
        </w:rPr>
        <w:t xml:space="preserve">on Armslist.com between July 14th, 2008 and June 25th, 2018. To record these posts, we implemented a web scraping procedure from May 4th, 2018 to June 29th, 2018 using the Python package “Beautiful Soup”. We identified roughly </w:t>
      </w:r>
      <w:ins w:id="3" w:author="Yang Liu" w:date="2018-10-16T17:35:00Z">
        <w:r w:rsidR="00222FB6">
          <w:rPr>
            <w:rFonts w:ascii="Times New Roman" w:eastAsia="Times New Roman" w:hAnsi="Times New Roman" w:cs="Times New Roman"/>
            <w:b/>
            <w:bCs/>
            <w:color w:val="000000"/>
            <w:sz w:val="24"/>
            <w:szCs w:val="24"/>
            <w:shd w:val="clear" w:color="auto" w:fill="FFFF00"/>
          </w:rPr>
          <w:t>4.90</w:t>
        </w:r>
      </w:ins>
      <w:commentRangeStart w:id="4"/>
      <w:del w:id="5" w:author="Yang Liu" w:date="2018-10-16T17:35:00Z">
        <w:r w:rsidRPr="00B17006" w:rsidDel="00222FB6">
          <w:rPr>
            <w:rFonts w:ascii="Times New Roman" w:eastAsia="Times New Roman" w:hAnsi="Times New Roman" w:cs="Times New Roman"/>
            <w:b/>
            <w:bCs/>
            <w:color w:val="000000"/>
            <w:sz w:val="24"/>
            <w:szCs w:val="24"/>
            <w:shd w:val="clear" w:color="auto" w:fill="FFFF00"/>
          </w:rPr>
          <w:delText>XX</w:delText>
        </w:r>
      </w:del>
      <w:r w:rsidRPr="00B17006">
        <w:rPr>
          <w:rFonts w:ascii="Times New Roman" w:eastAsia="Times New Roman" w:hAnsi="Times New Roman" w:cs="Times New Roman"/>
          <w:color w:val="000000"/>
          <w:sz w:val="24"/>
          <w:szCs w:val="24"/>
        </w:rPr>
        <w:t xml:space="preserve"> million </w:t>
      </w:r>
      <w:commentRangeEnd w:id="4"/>
      <w:r w:rsidR="00233DFF">
        <w:rPr>
          <w:rStyle w:val="CommentReference"/>
        </w:rPr>
        <w:commentReference w:id="4"/>
      </w:r>
      <w:r w:rsidRPr="00B17006">
        <w:rPr>
          <w:rFonts w:ascii="Times New Roman" w:eastAsia="Times New Roman" w:hAnsi="Times New Roman" w:cs="Times New Roman"/>
          <w:color w:val="000000"/>
          <w:sz w:val="24"/>
          <w:szCs w:val="24"/>
        </w:rPr>
        <w:t>postings related to firearms available for purchase on Armslist.com during this time period. Collected data included gun type, post title, date</w:t>
      </w:r>
      <w:r w:rsidR="00233DFF">
        <w:rPr>
          <w:rFonts w:ascii="Times New Roman" w:eastAsia="Times New Roman" w:hAnsi="Times New Roman" w:cs="Times New Roman"/>
          <w:color w:val="000000"/>
          <w:sz w:val="24"/>
          <w:szCs w:val="24"/>
        </w:rPr>
        <w:t xml:space="preserve"> of post</w:t>
      </w:r>
      <w:r w:rsidRPr="00B17006">
        <w:rPr>
          <w:rFonts w:ascii="Times New Roman" w:eastAsia="Times New Roman" w:hAnsi="Times New Roman" w:cs="Times New Roman"/>
          <w:color w:val="000000"/>
          <w:sz w:val="24"/>
          <w:szCs w:val="24"/>
        </w:rPr>
        <w:t>, and a description. We removed irrelevant gun and advertising categories (e.g., “paintball” an</w:t>
      </w:r>
      <w:r w:rsidR="00233DFF">
        <w:rPr>
          <w:rFonts w:ascii="Times New Roman" w:eastAsia="Times New Roman" w:hAnsi="Times New Roman" w:cs="Times New Roman"/>
          <w:color w:val="000000"/>
          <w:sz w:val="24"/>
          <w:szCs w:val="24"/>
        </w:rPr>
        <w:t xml:space="preserve">d “want to buy”, respectively) </w:t>
      </w:r>
      <w:r w:rsidRPr="00B17006">
        <w:rPr>
          <w:rFonts w:ascii="Times New Roman" w:eastAsia="Times New Roman" w:hAnsi="Times New Roman" w:cs="Times New Roman"/>
          <w:color w:val="000000"/>
          <w:sz w:val="24"/>
          <w:szCs w:val="24"/>
        </w:rPr>
        <w:t xml:space="preserve">from the </w:t>
      </w:r>
      <w:r w:rsidR="00233DFF">
        <w:rPr>
          <w:rFonts w:ascii="Times New Roman" w:eastAsia="Times New Roman" w:hAnsi="Times New Roman" w:cs="Times New Roman"/>
          <w:color w:val="000000"/>
          <w:sz w:val="24"/>
          <w:szCs w:val="24"/>
        </w:rPr>
        <w:t>analysis</w:t>
      </w:r>
      <w:r w:rsidRPr="00B17006">
        <w:rPr>
          <w:rFonts w:ascii="Times New Roman" w:eastAsia="Times New Roman" w:hAnsi="Times New Roman" w:cs="Times New Roman"/>
          <w:color w:val="000000"/>
          <w:sz w:val="24"/>
          <w:szCs w:val="24"/>
        </w:rPr>
        <w:t>. We defined a lis</w:t>
      </w:r>
      <w:r w:rsidR="009C6BB3">
        <w:rPr>
          <w:rFonts w:ascii="Times New Roman" w:eastAsia="Times New Roman" w:hAnsi="Times New Roman" w:cs="Times New Roman"/>
          <w:color w:val="000000"/>
          <w:sz w:val="24"/>
          <w:szCs w:val="24"/>
        </w:rPr>
        <w:t xml:space="preserve">ting as displaying </w:t>
      </w:r>
      <w:r w:rsidR="00233DFF">
        <w:rPr>
          <w:rFonts w:ascii="Times New Roman" w:eastAsia="Times New Roman" w:hAnsi="Times New Roman" w:cs="Times New Roman"/>
          <w:color w:val="000000"/>
          <w:sz w:val="24"/>
          <w:szCs w:val="24"/>
        </w:rPr>
        <w:t>responsible</w:t>
      </w:r>
      <w:r w:rsidRPr="00B17006">
        <w:rPr>
          <w:rFonts w:ascii="Times New Roman" w:eastAsia="Times New Roman" w:hAnsi="Times New Roman" w:cs="Times New Roman"/>
          <w:color w:val="000000"/>
          <w:sz w:val="24"/>
          <w:szCs w:val="24"/>
        </w:rPr>
        <w:t xml:space="preserve"> selling if it contained at least one of the following terms or their corresponding acronyms: Concealed carry weapon (CCW); concealed carry license (CCL); federal firearm license (FFL); </w:t>
      </w:r>
      <w:r w:rsidR="00233DFF">
        <w:rPr>
          <w:rFonts w:ascii="Times New Roman" w:eastAsia="Times New Roman" w:hAnsi="Times New Roman" w:cs="Times New Roman"/>
          <w:color w:val="000000"/>
          <w:sz w:val="24"/>
          <w:szCs w:val="24"/>
        </w:rPr>
        <w:t>or</w:t>
      </w:r>
      <w:r w:rsidRPr="00B17006">
        <w:rPr>
          <w:rFonts w:ascii="Times New Roman" w:eastAsia="Times New Roman" w:hAnsi="Times New Roman" w:cs="Times New Roman"/>
          <w:color w:val="000000"/>
          <w:sz w:val="24"/>
          <w:szCs w:val="24"/>
        </w:rPr>
        <w:t xml:space="preserve"> permit to purchase (P2P). </w:t>
      </w:r>
      <w:commentRangeStart w:id="6"/>
      <w:r w:rsidRPr="00B17006">
        <w:rPr>
          <w:rFonts w:ascii="Times New Roman" w:eastAsia="Times New Roman" w:hAnsi="Times New Roman" w:cs="Times New Roman"/>
          <w:color w:val="000000"/>
          <w:sz w:val="24"/>
          <w:szCs w:val="24"/>
        </w:rPr>
        <w:t xml:space="preserve">We also determined descriptions to be “responsible” </w:t>
      </w:r>
      <w:commentRangeEnd w:id="6"/>
      <w:r w:rsidR="009C6BB3">
        <w:rPr>
          <w:rStyle w:val="CommentReference"/>
        </w:rPr>
        <w:commentReference w:id="6"/>
      </w:r>
      <w:r w:rsidRPr="00B17006">
        <w:rPr>
          <w:rFonts w:ascii="Times New Roman" w:eastAsia="Times New Roman" w:hAnsi="Times New Roman" w:cs="Times New Roman"/>
          <w:color w:val="000000"/>
          <w:sz w:val="24"/>
          <w:szCs w:val="24"/>
        </w:rPr>
        <w:t xml:space="preserve">if they included the terms “background check,” “license,” “permit,” or “required.” Negations, such as “no background check” or “not required,” were excluded. Sample data and the complete inclusion and exclusion criteria can be found in the supplemental material. </w:t>
      </w:r>
    </w:p>
    <w:p w14:paraId="64BD95D4" w14:textId="53834767"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b/>
          <w:bCs/>
          <w:color w:val="000000"/>
          <w:sz w:val="24"/>
          <w:szCs w:val="24"/>
        </w:rPr>
        <w:t xml:space="preserve">Results: </w:t>
      </w:r>
      <w:r w:rsidRPr="00B17006">
        <w:rPr>
          <w:rFonts w:ascii="Times New Roman" w:eastAsia="Times New Roman" w:hAnsi="Times New Roman" w:cs="Times New Roman"/>
          <w:color w:val="000000"/>
          <w:sz w:val="24"/>
          <w:szCs w:val="24"/>
        </w:rPr>
        <w:t>We identified 4,</w:t>
      </w:r>
      <w:ins w:id="7" w:author="Yang Liu" w:date="2018-10-16T17:36:00Z">
        <w:r w:rsidR="00E51E92">
          <w:rPr>
            <w:rFonts w:ascii="Times New Roman" w:eastAsia="Times New Roman" w:hAnsi="Times New Roman" w:cs="Times New Roman"/>
            <w:color w:val="000000"/>
            <w:sz w:val="24"/>
            <w:szCs w:val="24"/>
          </w:rPr>
          <w:t>903, 770</w:t>
        </w:r>
        <w:r w:rsidR="00222FB6">
          <w:rPr>
            <w:rFonts w:ascii="Times New Roman" w:eastAsia="Times New Roman" w:hAnsi="Times New Roman" w:cs="Times New Roman"/>
            <w:color w:val="000000"/>
            <w:sz w:val="24"/>
            <w:szCs w:val="24"/>
          </w:rPr>
          <w:t xml:space="preserve"> </w:t>
        </w:r>
      </w:ins>
      <w:del w:id="8" w:author="Yang Liu" w:date="2018-10-16T17:36:00Z">
        <w:r w:rsidRPr="00B17006" w:rsidDel="00222FB6">
          <w:rPr>
            <w:rFonts w:ascii="Times New Roman" w:eastAsia="Times New Roman" w:hAnsi="Times New Roman" w:cs="Times New Roman"/>
            <w:color w:val="000000"/>
            <w:sz w:val="24"/>
            <w:szCs w:val="24"/>
          </w:rPr>
          <w:delText xml:space="preserve">930,052 </w:delText>
        </w:r>
      </w:del>
      <w:r w:rsidRPr="00B17006">
        <w:rPr>
          <w:rFonts w:ascii="Times New Roman" w:eastAsia="Times New Roman" w:hAnsi="Times New Roman" w:cs="Times New Roman"/>
          <w:color w:val="000000"/>
          <w:sz w:val="24"/>
          <w:szCs w:val="24"/>
        </w:rPr>
        <w:t>relevant gun advertisements</w:t>
      </w:r>
      <w:r w:rsidR="009C6BB3">
        <w:rPr>
          <w:rFonts w:ascii="Times New Roman" w:eastAsia="Times New Roman" w:hAnsi="Times New Roman" w:cs="Times New Roman"/>
          <w:color w:val="000000"/>
          <w:sz w:val="24"/>
          <w:szCs w:val="24"/>
        </w:rPr>
        <w:t xml:space="preserve"> listed between July 14, 2008 and June 25, 2018</w:t>
      </w:r>
      <w:r w:rsidRPr="00B17006">
        <w:rPr>
          <w:rFonts w:ascii="Times New Roman" w:eastAsia="Times New Roman" w:hAnsi="Times New Roman" w:cs="Times New Roman"/>
          <w:color w:val="000000"/>
          <w:sz w:val="24"/>
          <w:szCs w:val="24"/>
        </w:rPr>
        <w:t xml:space="preserve">. Of this sample </w:t>
      </w:r>
      <w:ins w:id="9" w:author="Yang Liu" w:date="2018-10-16T17:36:00Z">
        <w:r w:rsidR="00222FB6">
          <w:rPr>
            <w:rFonts w:ascii="Times New Roman" w:eastAsia="Times New Roman" w:hAnsi="Times New Roman" w:cs="Times New Roman"/>
            <w:color w:val="000000"/>
            <w:sz w:val="24"/>
            <w:szCs w:val="24"/>
          </w:rPr>
          <w:t>523</w:t>
        </w:r>
      </w:ins>
      <w:del w:id="10" w:author="Yang Liu" w:date="2018-10-16T17:36:00Z">
        <w:r w:rsidRPr="00B17006" w:rsidDel="00222FB6">
          <w:rPr>
            <w:rFonts w:ascii="Times New Roman" w:eastAsia="Times New Roman" w:hAnsi="Times New Roman" w:cs="Times New Roman"/>
            <w:color w:val="000000"/>
            <w:sz w:val="24"/>
            <w:szCs w:val="24"/>
          </w:rPr>
          <w:delText>355</w:delText>
        </w:r>
      </w:del>
      <w:r w:rsidRPr="00B17006">
        <w:rPr>
          <w:rFonts w:ascii="Times New Roman" w:eastAsia="Times New Roman" w:hAnsi="Times New Roman" w:cs="Times New Roman"/>
          <w:color w:val="000000"/>
          <w:sz w:val="24"/>
          <w:szCs w:val="24"/>
        </w:rPr>
        <w:t>,</w:t>
      </w:r>
      <w:ins w:id="11" w:author="Yang Liu" w:date="2018-10-16T17:36:00Z">
        <w:r w:rsidR="00222FB6">
          <w:rPr>
            <w:rFonts w:ascii="Times New Roman" w:eastAsia="Times New Roman" w:hAnsi="Times New Roman" w:cs="Times New Roman"/>
            <w:color w:val="000000"/>
            <w:sz w:val="24"/>
            <w:szCs w:val="24"/>
          </w:rPr>
          <w:t>854</w:t>
        </w:r>
      </w:ins>
      <w:del w:id="12" w:author="Yang Liu" w:date="2018-10-16T17:36:00Z">
        <w:r w:rsidRPr="00B17006" w:rsidDel="00222FB6">
          <w:rPr>
            <w:rFonts w:ascii="Times New Roman" w:eastAsia="Times New Roman" w:hAnsi="Times New Roman" w:cs="Times New Roman"/>
            <w:color w:val="000000"/>
            <w:sz w:val="24"/>
            <w:szCs w:val="24"/>
          </w:rPr>
          <w:delText>295</w:delText>
        </w:r>
      </w:del>
      <w:r w:rsidRPr="00B17006">
        <w:rPr>
          <w:rFonts w:ascii="Times New Roman" w:eastAsia="Times New Roman" w:hAnsi="Times New Roman" w:cs="Times New Roman"/>
          <w:color w:val="000000"/>
          <w:sz w:val="24"/>
          <w:szCs w:val="24"/>
        </w:rPr>
        <w:t xml:space="preserve"> (</w:t>
      </w:r>
      <w:ins w:id="13" w:author="Yang Liu" w:date="2018-10-16T21:18:00Z">
        <w:r w:rsidR="00E51E92">
          <w:rPr>
            <w:rFonts w:ascii="Times New Roman" w:eastAsia="Times New Roman" w:hAnsi="Times New Roman" w:cs="Times New Roman"/>
            <w:color w:val="000000"/>
            <w:sz w:val="24"/>
            <w:szCs w:val="24"/>
          </w:rPr>
          <w:t>10.68</w:t>
        </w:r>
      </w:ins>
      <w:del w:id="14" w:author="Yang Liu" w:date="2018-10-16T21:18:00Z">
        <w:r w:rsidRPr="00566FDC" w:rsidDel="00E51E92">
          <w:rPr>
            <w:rFonts w:ascii="Times New Roman" w:eastAsia="Times New Roman" w:hAnsi="Times New Roman" w:cs="Times New Roman"/>
            <w:color w:val="000000"/>
            <w:sz w:val="24"/>
            <w:szCs w:val="24"/>
          </w:rPr>
          <w:delText>7.5</w:delText>
        </w:r>
      </w:del>
      <w:r w:rsidRPr="00566FDC">
        <w:rPr>
          <w:rFonts w:ascii="Times New Roman" w:eastAsia="Times New Roman" w:hAnsi="Times New Roman" w:cs="Times New Roman"/>
          <w:color w:val="000000"/>
          <w:sz w:val="24"/>
          <w:szCs w:val="24"/>
        </w:rPr>
        <w:t xml:space="preserve">% </w:t>
      </w:r>
      <w:commentRangeStart w:id="15"/>
      <w:del w:id="16" w:author="Yang Liu" w:date="2018-10-16T21:38:00Z">
        <w:r w:rsidRPr="00566FDC" w:rsidDel="00814012">
          <w:rPr>
            <w:rFonts w:ascii="Times New Roman" w:eastAsia="Times New Roman" w:hAnsi="Times New Roman" w:cs="Times New Roman"/>
            <w:bCs/>
            <w:color w:val="000000"/>
            <w:sz w:val="24"/>
            <w:szCs w:val="24"/>
            <w:shd w:val="clear" w:color="auto" w:fill="FFFF00"/>
            <w:rPrChange w:id="17" w:author="Yang Liu" w:date="2018-10-16T21:38:00Z">
              <w:rPr>
                <w:rFonts w:ascii="Times New Roman" w:eastAsia="Times New Roman" w:hAnsi="Times New Roman" w:cs="Times New Roman"/>
                <w:b/>
                <w:bCs/>
                <w:color w:val="000000"/>
                <w:sz w:val="24"/>
                <w:szCs w:val="24"/>
                <w:shd w:val="clear" w:color="auto" w:fill="FFFF00"/>
              </w:rPr>
            </w:rPrChange>
          </w:rPr>
          <w:delText xml:space="preserve">ADD </w:delText>
        </w:r>
      </w:del>
      <w:ins w:id="18" w:author="Yang Liu" w:date="2018-10-16T21:38:00Z">
        <w:r w:rsidR="00814012" w:rsidRPr="00566FDC">
          <w:rPr>
            <w:rFonts w:ascii="Times New Roman" w:eastAsia="Times New Roman" w:hAnsi="Times New Roman" w:cs="Times New Roman"/>
            <w:bCs/>
            <w:color w:val="000000"/>
            <w:sz w:val="24"/>
            <w:szCs w:val="24"/>
            <w:shd w:val="clear" w:color="auto" w:fill="FFFF00"/>
            <w:rPrChange w:id="19" w:author="Yang Liu" w:date="2018-10-16T21:38:00Z">
              <w:rPr>
                <w:rFonts w:ascii="Times New Roman" w:eastAsia="Times New Roman" w:hAnsi="Times New Roman" w:cs="Times New Roman"/>
                <w:b/>
                <w:bCs/>
                <w:color w:val="000000"/>
                <w:sz w:val="24"/>
                <w:szCs w:val="24"/>
                <w:shd w:val="clear" w:color="auto" w:fill="FFFF00"/>
              </w:rPr>
            </w:rPrChange>
          </w:rPr>
          <w:t>[9.8%, 11.56%]</w:t>
        </w:r>
      </w:ins>
      <w:del w:id="20" w:author="Yang Liu" w:date="2018-10-16T21:38:00Z">
        <w:r w:rsidRPr="00566FDC" w:rsidDel="00814012">
          <w:rPr>
            <w:rFonts w:ascii="Times New Roman" w:eastAsia="Times New Roman" w:hAnsi="Times New Roman" w:cs="Times New Roman"/>
            <w:bCs/>
            <w:color w:val="000000"/>
            <w:sz w:val="24"/>
            <w:szCs w:val="24"/>
            <w:shd w:val="clear" w:color="auto" w:fill="FFFF00"/>
            <w:rPrChange w:id="21" w:author="Yang Liu" w:date="2018-10-16T21:38:00Z">
              <w:rPr>
                <w:rFonts w:ascii="Times New Roman" w:eastAsia="Times New Roman" w:hAnsi="Times New Roman" w:cs="Times New Roman"/>
                <w:b/>
                <w:bCs/>
                <w:color w:val="000000"/>
                <w:sz w:val="24"/>
                <w:szCs w:val="24"/>
                <w:shd w:val="clear" w:color="auto" w:fill="FFFF00"/>
              </w:rPr>
            </w:rPrChange>
          </w:rPr>
          <w:delText>CI</w:delText>
        </w:r>
      </w:del>
      <w:commentRangeEnd w:id="15"/>
      <w:r w:rsidR="00233DFF" w:rsidRPr="00566FDC">
        <w:rPr>
          <w:rStyle w:val="CommentReference"/>
        </w:rPr>
        <w:commentReference w:id="15"/>
      </w:r>
      <w:r w:rsidR="009C6BB3" w:rsidRPr="00566FDC">
        <w:rPr>
          <w:rFonts w:ascii="Times New Roman" w:eastAsia="Times New Roman" w:hAnsi="Times New Roman" w:cs="Times New Roman"/>
          <w:color w:val="000000"/>
          <w:sz w:val="24"/>
          <w:szCs w:val="24"/>
        </w:rPr>
        <w:t>)</w:t>
      </w:r>
      <w:r w:rsidR="009C6BB3">
        <w:rPr>
          <w:rFonts w:ascii="Times New Roman" w:eastAsia="Times New Roman" w:hAnsi="Times New Roman" w:cs="Times New Roman"/>
          <w:color w:val="000000"/>
          <w:sz w:val="24"/>
          <w:szCs w:val="24"/>
        </w:rPr>
        <w:t xml:space="preserve"> indicated </w:t>
      </w:r>
      <w:r w:rsidRPr="00B17006">
        <w:rPr>
          <w:rFonts w:ascii="Times New Roman" w:eastAsia="Times New Roman" w:hAnsi="Times New Roman" w:cs="Times New Roman"/>
          <w:color w:val="000000"/>
          <w:sz w:val="24"/>
          <w:szCs w:val="24"/>
        </w:rPr>
        <w:t>responsible</w:t>
      </w:r>
      <w:r w:rsidR="009C6BB3">
        <w:rPr>
          <w:rFonts w:ascii="Times New Roman" w:eastAsia="Times New Roman" w:hAnsi="Times New Roman" w:cs="Times New Roman"/>
          <w:color w:val="000000"/>
          <w:sz w:val="24"/>
          <w:szCs w:val="24"/>
        </w:rPr>
        <w:t xml:space="preserve"> selling</w:t>
      </w:r>
      <w:r w:rsidRPr="00B17006">
        <w:rPr>
          <w:rFonts w:ascii="Times New Roman" w:eastAsia="Times New Roman" w:hAnsi="Times New Roman" w:cs="Times New Roman"/>
          <w:color w:val="000000"/>
          <w:sz w:val="24"/>
          <w:szCs w:val="24"/>
        </w:rPr>
        <w:t>. The three most commonly observed</w:t>
      </w:r>
      <w:r w:rsidR="009C6BB3">
        <w:rPr>
          <w:rFonts w:ascii="Times New Roman" w:eastAsia="Times New Roman" w:hAnsi="Times New Roman" w:cs="Times New Roman"/>
          <w:color w:val="000000"/>
          <w:sz w:val="24"/>
          <w:szCs w:val="24"/>
        </w:rPr>
        <w:t xml:space="preserve"> gun categories observed were “h</w:t>
      </w:r>
      <w:r w:rsidRPr="00B17006">
        <w:rPr>
          <w:rFonts w:ascii="Times New Roman" w:eastAsia="Times New Roman" w:hAnsi="Times New Roman" w:cs="Times New Roman"/>
          <w:color w:val="000000"/>
          <w:sz w:val="24"/>
          <w:szCs w:val="24"/>
        </w:rPr>
        <w:t>andguns” (2,36</w:t>
      </w:r>
      <w:ins w:id="22" w:author="Yang Liu" w:date="2018-10-16T22:05:00Z">
        <w:r w:rsidR="00246284">
          <w:rPr>
            <w:rFonts w:ascii="Times New Roman" w:eastAsia="Times New Roman" w:hAnsi="Times New Roman" w:cs="Times New Roman"/>
            <w:color w:val="000000"/>
            <w:sz w:val="24"/>
            <w:szCs w:val="24"/>
          </w:rPr>
          <w:t>7</w:t>
        </w:r>
      </w:ins>
      <w:del w:id="23" w:author="Yang Liu" w:date="2018-10-16T22:05:00Z">
        <w:r w:rsidRPr="00B17006" w:rsidDel="00246284">
          <w:rPr>
            <w:rFonts w:ascii="Times New Roman" w:eastAsia="Times New Roman" w:hAnsi="Times New Roman" w:cs="Times New Roman"/>
            <w:color w:val="000000"/>
            <w:sz w:val="24"/>
            <w:szCs w:val="24"/>
          </w:rPr>
          <w:delText>2</w:delText>
        </w:r>
      </w:del>
      <w:r w:rsidRPr="00B17006">
        <w:rPr>
          <w:rFonts w:ascii="Times New Roman" w:eastAsia="Times New Roman" w:hAnsi="Times New Roman" w:cs="Times New Roman"/>
          <w:color w:val="000000"/>
          <w:sz w:val="24"/>
          <w:szCs w:val="24"/>
        </w:rPr>
        <w:t>,</w:t>
      </w:r>
      <w:ins w:id="24" w:author="Yang Liu" w:date="2018-10-16T22:05:00Z">
        <w:r w:rsidR="00246284">
          <w:rPr>
            <w:rFonts w:ascii="Times New Roman" w:eastAsia="Times New Roman" w:hAnsi="Times New Roman" w:cs="Times New Roman"/>
            <w:color w:val="000000"/>
            <w:sz w:val="24"/>
            <w:szCs w:val="24"/>
          </w:rPr>
          <w:t>588</w:t>
        </w:r>
      </w:ins>
      <w:del w:id="25" w:author="Yang Liu" w:date="2018-10-16T22:05:00Z">
        <w:r w:rsidRPr="00B17006" w:rsidDel="00246284">
          <w:rPr>
            <w:rFonts w:ascii="Times New Roman" w:eastAsia="Times New Roman" w:hAnsi="Times New Roman" w:cs="Times New Roman"/>
            <w:color w:val="000000"/>
            <w:sz w:val="24"/>
            <w:szCs w:val="24"/>
          </w:rPr>
          <w:delText>352</w:delText>
        </w:r>
      </w:del>
      <w:r w:rsidRPr="00B17006">
        <w:rPr>
          <w:rFonts w:ascii="Times New Roman" w:eastAsia="Times New Roman" w:hAnsi="Times New Roman" w:cs="Times New Roman"/>
          <w:color w:val="000000"/>
          <w:sz w:val="24"/>
          <w:szCs w:val="24"/>
        </w:rPr>
        <w:t>; 47.92%)</w:t>
      </w:r>
      <w:r w:rsidR="009C6BB3">
        <w:rPr>
          <w:rFonts w:ascii="Times New Roman" w:eastAsia="Times New Roman" w:hAnsi="Times New Roman" w:cs="Times New Roman"/>
          <w:color w:val="000000"/>
          <w:sz w:val="24"/>
          <w:szCs w:val="24"/>
        </w:rPr>
        <w:t>, “r</w:t>
      </w:r>
      <w:r w:rsidRPr="00B17006">
        <w:rPr>
          <w:rFonts w:ascii="Times New Roman" w:eastAsia="Times New Roman" w:hAnsi="Times New Roman" w:cs="Times New Roman"/>
          <w:color w:val="000000"/>
          <w:sz w:val="24"/>
          <w:szCs w:val="24"/>
        </w:rPr>
        <w:t>if</w:t>
      </w:r>
      <w:r w:rsidR="009C6BB3">
        <w:rPr>
          <w:rFonts w:ascii="Times New Roman" w:eastAsia="Times New Roman" w:hAnsi="Times New Roman" w:cs="Times New Roman"/>
          <w:color w:val="000000"/>
          <w:sz w:val="24"/>
          <w:szCs w:val="24"/>
        </w:rPr>
        <w:t>les” (1,63</w:t>
      </w:r>
      <w:ins w:id="26" w:author="Yang Liu" w:date="2018-10-16T22:06:00Z">
        <w:r w:rsidR="00246284">
          <w:rPr>
            <w:rFonts w:ascii="Times New Roman" w:eastAsia="Times New Roman" w:hAnsi="Times New Roman" w:cs="Times New Roman"/>
            <w:color w:val="000000"/>
            <w:sz w:val="24"/>
            <w:szCs w:val="24"/>
          </w:rPr>
          <w:t>6</w:t>
        </w:r>
      </w:ins>
      <w:del w:id="27" w:author="Yang Liu" w:date="2018-10-16T22:06:00Z">
        <w:r w:rsidR="009C6BB3" w:rsidDel="00246284">
          <w:rPr>
            <w:rFonts w:ascii="Times New Roman" w:eastAsia="Times New Roman" w:hAnsi="Times New Roman" w:cs="Times New Roman"/>
            <w:color w:val="000000"/>
            <w:sz w:val="24"/>
            <w:szCs w:val="24"/>
          </w:rPr>
          <w:delText>3</w:delText>
        </w:r>
      </w:del>
      <w:r w:rsidR="009C6BB3">
        <w:rPr>
          <w:rFonts w:ascii="Times New Roman" w:eastAsia="Times New Roman" w:hAnsi="Times New Roman" w:cs="Times New Roman"/>
          <w:color w:val="000000"/>
          <w:sz w:val="24"/>
          <w:szCs w:val="24"/>
        </w:rPr>
        <w:t>,</w:t>
      </w:r>
      <w:ins w:id="28" w:author="Yang Liu" w:date="2018-10-16T22:06:00Z">
        <w:r w:rsidR="00246284">
          <w:rPr>
            <w:rFonts w:ascii="Times New Roman" w:eastAsia="Times New Roman" w:hAnsi="Times New Roman" w:cs="Times New Roman"/>
            <w:color w:val="000000"/>
            <w:sz w:val="24"/>
            <w:szCs w:val="24"/>
          </w:rPr>
          <w:t>201</w:t>
        </w:r>
      </w:ins>
      <w:del w:id="29" w:author="Yang Liu" w:date="2018-10-16T22:06:00Z">
        <w:r w:rsidR="009C6BB3" w:rsidDel="00246284">
          <w:rPr>
            <w:rFonts w:ascii="Times New Roman" w:eastAsia="Times New Roman" w:hAnsi="Times New Roman" w:cs="Times New Roman"/>
            <w:color w:val="000000"/>
            <w:sz w:val="24"/>
            <w:szCs w:val="24"/>
          </w:rPr>
          <w:delText>168</w:delText>
        </w:r>
      </w:del>
      <w:r w:rsidR="009C6BB3">
        <w:rPr>
          <w:rFonts w:ascii="Times New Roman" w:eastAsia="Times New Roman" w:hAnsi="Times New Roman" w:cs="Times New Roman"/>
          <w:color w:val="000000"/>
          <w:sz w:val="24"/>
          <w:szCs w:val="24"/>
        </w:rPr>
        <w:t>; 33.13%), and “s</w:t>
      </w:r>
      <w:r w:rsidRPr="00B17006">
        <w:rPr>
          <w:rFonts w:ascii="Times New Roman" w:eastAsia="Times New Roman" w:hAnsi="Times New Roman" w:cs="Times New Roman"/>
          <w:color w:val="000000"/>
          <w:sz w:val="24"/>
          <w:szCs w:val="24"/>
        </w:rPr>
        <w:t>hotguns” (</w:t>
      </w:r>
      <w:ins w:id="30" w:author="Yang Liu" w:date="2018-10-16T22:06:00Z">
        <w:r w:rsidR="00246284">
          <w:rPr>
            <w:rFonts w:ascii="Times New Roman" w:eastAsia="Times New Roman" w:hAnsi="Times New Roman" w:cs="Times New Roman"/>
            <w:color w:val="000000"/>
            <w:sz w:val="24"/>
            <w:szCs w:val="24"/>
          </w:rPr>
          <w:t>411,276</w:t>
        </w:r>
      </w:ins>
      <w:del w:id="31" w:author="Yang Liu" w:date="2018-10-16T22:06:00Z">
        <w:r w:rsidRPr="00B17006" w:rsidDel="00246284">
          <w:rPr>
            <w:rFonts w:ascii="Times New Roman" w:eastAsia="Times New Roman" w:hAnsi="Times New Roman" w:cs="Times New Roman"/>
            <w:color w:val="000000"/>
            <w:sz w:val="24"/>
            <w:szCs w:val="24"/>
          </w:rPr>
          <w:delText>410,295</w:delText>
        </w:r>
      </w:del>
      <w:r w:rsidRPr="00B17006">
        <w:rPr>
          <w:rFonts w:ascii="Times New Roman" w:eastAsia="Times New Roman" w:hAnsi="Times New Roman" w:cs="Times New Roman"/>
          <w:color w:val="000000"/>
          <w:sz w:val="24"/>
          <w:szCs w:val="24"/>
        </w:rPr>
        <w:t>; 8.32%). Among these categories, the proportion of</w:t>
      </w:r>
      <w:r w:rsidR="009C6BB3">
        <w:rPr>
          <w:rFonts w:ascii="Times New Roman" w:eastAsia="Times New Roman" w:hAnsi="Times New Roman" w:cs="Times New Roman"/>
          <w:color w:val="000000"/>
          <w:sz w:val="24"/>
          <w:szCs w:val="24"/>
        </w:rPr>
        <w:t xml:space="preserve"> posts displaying</w:t>
      </w:r>
      <w:r w:rsidRPr="00B17006">
        <w:rPr>
          <w:rFonts w:ascii="Times New Roman" w:eastAsia="Times New Roman" w:hAnsi="Times New Roman" w:cs="Times New Roman"/>
          <w:color w:val="000000"/>
          <w:sz w:val="24"/>
          <w:szCs w:val="24"/>
        </w:rPr>
        <w:t xml:space="preserve"> responsible </w:t>
      </w:r>
      <w:r w:rsidR="009C6BB3">
        <w:rPr>
          <w:rFonts w:ascii="Times New Roman" w:eastAsia="Times New Roman" w:hAnsi="Times New Roman" w:cs="Times New Roman"/>
          <w:color w:val="000000"/>
          <w:sz w:val="24"/>
          <w:szCs w:val="24"/>
        </w:rPr>
        <w:t>selling</w:t>
      </w:r>
      <w:r w:rsidRPr="00B17006">
        <w:rPr>
          <w:rFonts w:ascii="Times New Roman" w:eastAsia="Times New Roman" w:hAnsi="Times New Roman" w:cs="Times New Roman"/>
          <w:color w:val="000000"/>
          <w:sz w:val="24"/>
          <w:szCs w:val="24"/>
        </w:rPr>
        <w:t xml:space="preserve"> </w:t>
      </w:r>
      <w:r w:rsidR="009C6BB3">
        <w:rPr>
          <w:rFonts w:ascii="Times New Roman" w:eastAsia="Times New Roman" w:hAnsi="Times New Roman" w:cs="Times New Roman"/>
          <w:color w:val="000000"/>
          <w:sz w:val="24"/>
          <w:szCs w:val="24"/>
        </w:rPr>
        <w:t>were</w:t>
      </w:r>
      <w:r w:rsidRPr="00B17006">
        <w:rPr>
          <w:rFonts w:ascii="Times New Roman" w:eastAsia="Times New Roman" w:hAnsi="Times New Roman" w:cs="Times New Roman"/>
          <w:color w:val="000000"/>
          <w:sz w:val="24"/>
          <w:szCs w:val="24"/>
        </w:rPr>
        <w:t xml:space="preserve"> </w:t>
      </w:r>
      <w:ins w:id="32" w:author="Yang Liu" w:date="2018-10-16T22:06:00Z">
        <w:r w:rsidR="00246284">
          <w:rPr>
            <w:rFonts w:ascii="Times New Roman" w:eastAsia="Times New Roman" w:hAnsi="Times New Roman" w:cs="Times New Roman"/>
            <w:b/>
            <w:bCs/>
            <w:color w:val="000000"/>
            <w:sz w:val="24"/>
            <w:szCs w:val="24"/>
            <w:shd w:val="clear" w:color="auto" w:fill="FFFF00"/>
          </w:rPr>
          <w:t>48.28</w:t>
        </w:r>
      </w:ins>
      <w:commentRangeStart w:id="33"/>
      <w:del w:id="34" w:author="Yang Liu" w:date="2018-10-16T22:06:00Z">
        <w:r w:rsidRPr="00B17006" w:rsidDel="00246284">
          <w:rPr>
            <w:rFonts w:ascii="Times New Roman" w:eastAsia="Times New Roman" w:hAnsi="Times New Roman" w:cs="Times New Roman"/>
            <w:b/>
            <w:bCs/>
            <w:color w:val="000000"/>
            <w:sz w:val="24"/>
            <w:szCs w:val="24"/>
            <w:shd w:val="clear" w:color="auto" w:fill="FFFF00"/>
          </w:rPr>
          <w:delText>XX</w:delText>
        </w:r>
      </w:del>
      <w:r w:rsidR="009C6BB3">
        <w:rPr>
          <w:rFonts w:ascii="Times New Roman" w:eastAsia="Times New Roman" w:hAnsi="Times New Roman" w:cs="Times New Roman"/>
          <w:b/>
          <w:bCs/>
          <w:color w:val="000000"/>
          <w:sz w:val="24"/>
          <w:szCs w:val="24"/>
          <w:shd w:val="clear" w:color="auto" w:fill="FFFF00"/>
        </w:rPr>
        <w:t>%</w:t>
      </w:r>
      <w:r w:rsidRPr="00B17006">
        <w:rPr>
          <w:rFonts w:ascii="Times New Roman" w:eastAsia="Times New Roman" w:hAnsi="Times New Roman" w:cs="Times New Roman"/>
          <w:b/>
          <w:bCs/>
          <w:color w:val="000000"/>
          <w:sz w:val="24"/>
          <w:szCs w:val="24"/>
          <w:shd w:val="clear" w:color="auto" w:fill="FFFF00"/>
        </w:rPr>
        <w:t xml:space="preserve">, </w:t>
      </w:r>
      <w:del w:id="35" w:author="Yang Liu" w:date="2018-10-16T22:06:00Z">
        <w:r w:rsidRPr="00B17006" w:rsidDel="00246284">
          <w:rPr>
            <w:rFonts w:ascii="Times New Roman" w:eastAsia="Times New Roman" w:hAnsi="Times New Roman" w:cs="Times New Roman"/>
            <w:b/>
            <w:bCs/>
            <w:color w:val="000000"/>
            <w:sz w:val="24"/>
            <w:szCs w:val="24"/>
            <w:shd w:val="clear" w:color="auto" w:fill="FFFF00"/>
          </w:rPr>
          <w:delText>XX</w:delText>
        </w:r>
      </w:del>
      <w:ins w:id="36" w:author="Yang Liu" w:date="2018-10-16T22:06:00Z">
        <w:r w:rsidR="00246284">
          <w:rPr>
            <w:rFonts w:ascii="Times New Roman" w:eastAsia="Times New Roman" w:hAnsi="Times New Roman" w:cs="Times New Roman"/>
            <w:b/>
            <w:bCs/>
            <w:color w:val="000000"/>
            <w:sz w:val="24"/>
            <w:szCs w:val="24"/>
            <w:shd w:val="clear" w:color="auto" w:fill="FFFF00"/>
          </w:rPr>
          <w:t>33.37</w:t>
        </w:r>
      </w:ins>
      <w:r w:rsidR="009C6BB3">
        <w:rPr>
          <w:rFonts w:ascii="Times New Roman" w:eastAsia="Times New Roman" w:hAnsi="Times New Roman" w:cs="Times New Roman"/>
          <w:b/>
          <w:bCs/>
          <w:color w:val="000000"/>
          <w:sz w:val="24"/>
          <w:szCs w:val="24"/>
          <w:shd w:val="clear" w:color="auto" w:fill="FFFF00"/>
        </w:rPr>
        <w:t>%</w:t>
      </w:r>
      <w:r w:rsidRPr="00B17006">
        <w:rPr>
          <w:rFonts w:ascii="Times New Roman" w:eastAsia="Times New Roman" w:hAnsi="Times New Roman" w:cs="Times New Roman"/>
          <w:b/>
          <w:bCs/>
          <w:color w:val="000000"/>
          <w:sz w:val="24"/>
          <w:szCs w:val="24"/>
          <w:shd w:val="clear" w:color="auto" w:fill="FFFF00"/>
        </w:rPr>
        <w:t xml:space="preserve">, and </w:t>
      </w:r>
      <w:del w:id="37" w:author="Yang Liu" w:date="2018-10-16T22:06:00Z">
        <w:r w:rsidRPr="00B17006" w:rsidDel="00246284">
          <w:rPr>
            <w:rFonts w:ascii="Times New Roman" w:eastAsia="Times New Roman" w:hAnsi="Times New Roman" w:cs="Times New Roman"/>
            <w:b/>
            <w:bCs/>
            <w:color w:val="000000"/>
            <w:sz w:val="24"/>
            <w:szCs w:val="24"/>
            <w:shd w:val="clear" w:color="auto" w:fill="FFFF00"/>
          </w:rPr>
          <w:delText>XX</w:delText>
        </w:r>
        <w:commentRangeEnd w:id="33"/>
        <w:r w:rsidR="00233DFF" w:rsidDel="00246284">
          <w:rPr>
            <w:rStyle w:val="CommentReference"/>
          </w:rPr>
          <w:commentReference w:id="33"/>
        </w:r>
      </w:del>
      <w:ins w:id="38" w:author="Yang Liu" w:date="2018-10-16T22:06:00Z">
        <w:r w:rsidR="00246284">
          <w:rPr>
            <w:rFonts w:ascii="Times New Roman" w:eastAsia="Times New Roman" w:hAnsi="Times New Roman" w:cs="Times New Roman"/>
            <w:b/>
            <w:bCs/>
            <w:color w:val="000000"/>
            <w:sz w:val="24"/>
            <w:szCs w:val="24"/>
            <w:shd w:val="clear" w:color="auto" w:fill="FFFF00"/>
          </w:rPr>
          <w:t>8.39</w:t>
        </w:r>
      </w:ins>
      <w:r w:rsidR="00D72DBF">
        <w:rPr>
          <w:rFonts w:ascii="Times New Roman" w:eastAsia="Times New Roman" w:hAnsi="Times New Roman" w:cs="Times New Roman"/>
          <w:color w:val="000000"/>
          <w:sz w:val="24"/>
          <w:szCs w:val="24"/>
        </w:rPr>
        <w:t>% respectively.</w:t>
      </w:r>
    </w:p>
    <w:p w14:paraId="5829DE6D" w14:textId="46A13639" w:rsidR="00B17006" w:rsidRPr="00B17006" w:rsidRDefault="00B17006" w:rsidP="00B17006">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 xml:space="preserve">Of the </w:t>
      </w:r>
      <w:r w:rsidR="009C6BB3">
        <w:rPr>
          <w:rFonts w:ascii="Times New Roman" w:eastAsia="Times New Roman" w:hAnsi="Times New Roman" w:cs="Times New Roman"/>
          <w:color w:val="000000"/>
          <w:sz w:val="24"/>
          <w:szCs w:val="24"/>
        </w:rPr>
        <w:t xml:space="preserve">4,930,052 </w:t>
      </w:r>
      <w:r w:rsidRPr="00B17006">
        <w:rPr>
          <w:rFonts w:ascii="Times New Roman" w:eastAsia="Times New Roman" w:hAnsi="Times New Roman" w:cs="Times New Roman"/>
          <w:color w:val="000000"/>
          <w:sz w:val="24"/>
          <w:szCs w:val="24"/>
        </w:rPr>
        <w:t xml:space="preserve">listings, </w:t>
      </w:r>
      <w:commentRangeStart w:id="39"/>
      <w:r w:rsidRPr="00B17006">
        <w:rPr>
          <w:rFonts w:ascii="Times New Roman" w:eastAsia="Times New Roman" w:hAnsi="Times New Roman" w:cs="Times New Roman"/>
          <w:b/>
          <w:bCs/>
          <w:color w:val="000000"/>
          <w:sz w:val="24"/>
          <w:szCs w:val="24"/>
          <w:shd w:val="clear" w:color="auto" w:fill="FFFF00"/>
        </w:rPr>
        <w:t>XX</w:t>
      </w:r>
      <w:commentRangeEnd w:id="39"/>
      <w:r w:rsidR="009C6BB3">
        <w:rPr>
          <w:rStyle w:val="CommentReference"/>
        </w:rPr>
        <w:commentReference w:id="39"/>
      </w:r>
      <w:r w:rsidRPr="00B17006">
        <w:rPr>
          <w:rFonts w:ascii="Times New Roman" w:eastAsia="Times New Roman" w:hAnsi="Times New Roman" w:cs="Times New Roman"/>
          <w:color w:val="000000"/>
          <w:sz w:val="24"/>
          <w:szCs w:val="24"/>
        </w:rPr>
        <w:t xml:space="preserve"> did not ask for any </w:t>
      </w:r>
      <w:commentRangeStart w:id="40"/>
      <w:r w:rsidRPr="00B17006">
        <w:rPr>
          <w:rFonts w:ascii="Times New Roman" w:eastAsia="Times New Roman" w:hAnsi="Times New Roman" w:cs="Times New Roman"/>
          <w:color w:val="000000"/>
          <w:sz w:val="24"/>
          <w:szCs w:val="24"/>
        </w:rPr>
        <w:t>sort of background check</w:t>
      </w:r>
      <w:commentRangeEnd w:id="40"/>
      <w:r w:rsidR="00246284">
        <w:rPr>
          <w:rStyle w:val="CommentReference"/>
        </w:rPr>
        <w:commentReference w:id="40"/>
      </w:r>
      <w:commentRangeStart w:id="41"/>
      <w:r w:rsidRPr="00B17006">
        <w:rPr>
          <w:rFonts w:ascii="Times New Roman" w:eastAsia="Times New Roman" w:hAnsi="Times New Roman" w:cs="Times New Roman"/>
          <w:color w:val="000000"/>
          <w:sz w:val="24"/>
          <w:szCs w:val="24"/>
        </w:rPr>
        <w:t xml:space="preserve">. Among </w:t>
      </w:r>
      <w:r w:rsidRPr="00B17006">
        <w:rPr>
          <w:rFonts w:ascii="Times New Roman" w:eastAsia="Times New Roman" w:hAnsi="Times New Roman" w:cs="Times New Roman"/>
          <w:color w:val="FF0000"/>
          <w:sz w:val="24"/>
          <w:szCs w:val="24"/>
        </w:rPr>
        <w:t>firearms listed</w:t>
      </w:r>
      <w:r w:rsidRPr="00B17006">
        <w:rPr>
          <w:rFonts w:ascii="Times New Roman" w:eastAsia="Times New Roman" w:hAnsi="Times New Roman" w:cs="Times New Roman"/>
          <w:color w:val="000000"/>
          <w:sz w:val="24"/>
          <w:szCs w:val="24"/>
        </w:rPr>
        <w:t xml:space="preserve"> as </w:t>
      </w:r>
      <w:r w:rsidR="009C6BB3">
        <w:rPr>
          <w:rFonts w:ascii="Times New Roman" w:eastAsia="Times New Roman" w:hAnsi="Times New Roman" w:cs="Times New Roman"/>
          <w:color w:val="000000"/>
          <w:sz w:val="24"/>
          <w:szCs w:val="24"/>
        </w:rPr>
        <w:t>“</w:t>
      </w:r>
      <w:r w:rsidRPr="00B17006">
        <w:rPr>
          <w:rFonts w:ascii="Times New Roman" w:eastAsia="Times New Roman" w:hAnsi="Times New Roman" w:cs="Times New Roman"/>
          <w:color w:val="000000"/>
          <w:sz w:val="24"/>
          <w:szCs w:val="24"/>
        </w:rPr>
        <w:t>automatic weapons</w:t>
      </w:r>
      <w:r w:rsidR="009C6BB3">
        <w:rPr>
          <w:rFonts w:ascii="Times New Roman" w:eastAsia="Times New Roman" w:hAnsi="Times New Roman" w:cs="Times New Roman"/>
          <w:color w:val="000000"/>
          <w:sz w:val="24"/>
          <w:szCs w:val="24"/>
        </w:rPr>
        <w:t>”</w:t>
      </w:r>
      <w:r w:rsidRPr="00B17006">
        <w:rPr>
          <w:rFonts w:ascii="Times New Roman" w:eastAsia="Times New Roman" w:hAnsi="Times New Roman" w:cs="Times New Roman"/>
          <w:color w:val="000000"/>
          <w:sz w:val="24"/>
          <w:szCs w:val="24"/>
        </w:rPr>
        <w:t xml:space="preserve">, </w:t>
      </w:r>
      <w:commentRangeStart w:id="42"/>
      <w:r w:rsidRPr="00B17006">
        <w:rPr>
          <w:rFonts w:ascii="Times New Roman" w:eastAsia="Times New Roman" w:hAnsi="Times New Roman" w:cs="Times New Roman"/>
          <w:b/>
          <w:bCs/>
          <w:color w:val="000000"/>
          <w:sz w:val="24"/>
          <w:szCs w:val="24"/>
          <w:shd w:val="clear" w:color="auto" w:fill="FFFF00"/>
        </w:rPr>
        <w:t>XX</w:t>
      </w:r>
      <w:r w:rsidRPr="00B17006">
        <w:rPr>
          <w:rFonts w:ascii="Times New Roman" w:eastAsia="Times New Roman" w:hAnsi="Times New Roman" w:cs="Times New Roman"/>
          <w:color w:val="000000"/>
          <w:sz w:val="24"/>
          <w:szCs w:val="24"/>
        </w:rPr>
        <w:t xml:space="preserve"> of </w:t>
      </w:r>
      <w:r w:rsidRPr="00B17006">
        <w:rPr>
          <w:rFonts w:ascii="Times New Roman" w:eastAsia="Times New Roman" w:hAnsi="Times New Roman" w:cs="Times New Roman"/>
          <w:b/>
          <w:bCs/>
          <w:color w:val="000000"/>
          <w:sz w:val="24"/>
          <w:szCs w:val="24"/>
          <w:shd w:val="clear" w:color="auto" w:fill="FFFF00"/>
        </w:rPr>
        <w:t>XX</w:t>
      </w:r>
      <w:r w:rsidRPr="00B17006">
        <w:rPr>
          <w:rFonts w:ascii="Times New Roman" w:eastAsia="Times New Roman" w:hAnsi="Times New Roman" w:cs="Times New Roman"/>
          <w:color w:val="000000"/>
          <w:sz w:val="24"/>
          <w:szCs w:val="24"/>
        </w:rPr>
        <w:t xml:space="preserve"> </w:t>
      </w:r>
      <w:commentRangeEnd w:id="42"/>
      <w:r w:rsidR="009C6BB3">
        <w:rPr>
          <w:rStyle w:val="CommentReference"/>
        </w:rPr>
        <w:commentReference w:id="42"/>
      </w:r>
      <w:r w:rsidRPr="00B17006">
        <w:rPr>
          <w:rFonts w:ascii="Times New Roman" w:eastAsia="Times New Roman" w:hAnsi="Times New Roman" w:cs="Times New Roman"/>
          <w:color w:val="000000"/>
          <w:sz w:val="24"/>
          <w:szCs w:val="24"/>
        </w:rPr>
        <w:t>listings did not ask for a background check.</w:t>
      </w:r>
      <w:r w:rsidR="009C6BB3">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w:t>
      </w:r>
      <w:r w:rsidRPr="00B17006">
        <w:rPr>
          <w:rFonts w:ascii="Times New Roman" w:eastAsia="Times New Roman" w:hAnsi="Times New Roman" w:cs="Times New Roman"/>
          <w:color w:val="FF0000"/>
          <w:sz w:val="24"/>
          <w:szCs w:val="24"/>
        </w:rPr>
        <w:t>Note: All automatic weapons require a background check - the listing in armslist was likely misspecified as a semi-automatic.)</w:t>
      </w:r>
      <w:r w:rsidRPr="00B17006">
        <w:rPr>
          <w:rFonts w:ascii="Times New Roman" w:eastAsia="Times New Roman" w:hAnsi="Times New Roman" w:cs="Times New Roman"/>
          <w:color w:val="000000"/>
          <w:sz w:val="24"/>
          <w:szCs w:val="24"/>
        </w:rPr>
        <w:t xml:space="preserve"> </w:t>
      </w:r>
      <w:commentRangeEnd w:id="41"/>
      <w:r w:rsidR="009C6BB3">
        <w:rPr>
          <w:rStyle w:val="CommentReference"/>
        </w:rPr>
        <w:commentReference w:id="41"/>
      </w:r>
      <w:r w:rsidR="009C6BB3">
        <w:rPr>
          <w:rFonts w:ascii="Times New Roman" w:eastAsia="Times New Roman" w:hAnsi="Times New Roman" w:cs="Times New Roman"/>
          <w:color w:val="000000"/>
          <w:sz w:val="24"/>
          <w:szCs w:val="24"/>
        </w:rPr>
        <w:t>There was</w:t>
      </w:r>
      <w:r w:rsidRPr="00B17006">
        <w:rPr>
          <w:rFonts w:ascii="Times New Roman" w:eastAsia="Times New Roman" w:hAnsi="Times New Roman" w:cs="Times New Roman"/>
          <w:color w:val="000000"/>
          <w:sz w:val="24"/>
          <w:szCs w:val="24"/>
        </w:rPr>
        <w:t xml:space="preserve"> </w:t>
      </w:r>
      <w:r w:rsidR="009C6BB3">
        <w:rPr>
          <w:rFonts w:ascii="Times New Roman" w:eastAsia="Times New Roman" w:hAnsi="Times New Roman" w:cs="Times New Roman"/>
          <w:color w:val="000000"/>
          <w:sz w:val="24"/>
          <w:szCs w:val="24"/>
        </w:rPr>
        <w:t>considerable</w:t>
      </w:r>
      <w:r w:rsidRPr="00B17006">
        <w:rPr>
          <w:rFonts w:ascii="Times New Roman" w:eastAsia="Times New Roman" w:hAnsi="Times New Roman" w:cs="Times New Roman"/>
          <w:color w:val="000000"/>
          <w:sz w:val="24"/>
          <w:szCs w:val="24"/>
        </w:rPr>
        <w:t xml:space="preserve"> heterogeneity in both the number of firearm listings per capita in each state</w:t>
      </w:r>
      <w:r w:rsidR="009C6BB3">
        <w:rPr>
          <w:rFonts w:ascii="Times New Roman" w:eastAsia="Times New Roman" w:hAnsi="Times New Roman" w:cs="Times New Roman"/>
          <w:color w:val="000000"/>
          <w:sz w:val="24"/>
          <w:szCs w:val="24"/>
        </w:rPr>
        <w:t xml:space="preserve"> and</w:t>
      </w:r>
      <w:r w:rsidRPr="00B17006">
        <w:rPr>
          <w:rFonts w:ascii="Times New Roman" w:eastAsia="Times New Roman" w:hAnsi="Times New Roman" w:cs="Times New Roman"/>
          <w:color w:val="000000"/>
          <w:sz w:val="24"/>
          <w:szCs w:val="24"/>
        </w:rPr>
        <w:t xml:space="preserve"> the percentage </w:t>
      </w:r>
      <w:r w:rsidR="009C6BB3">
        <w:rPr>
          <w:rFonts w:ascii="Times New Roman" w:eastAsia="Times New Roman" w:hAnsi="Times New Roman" w:cs="Times New Roman"/>
          <w:color w:val="000000"/>
          <w:sz w:val="24"/>
          <w:szCs w:val="24"/>
        </w:rPr>
        <w:t>of firearm listings that do not exhibit responsible selling (Figure 1)</w:t>
      </w:r>
      <w:r w:rsidRPr="00B17006">
        <w:rPr>
          <w:rFonts w:ascii="Times New Roman" w:eastAsia="Times New Roman" w:hAnsi="Times New Roman" w:cs="Times New Roman"/>
          <w:color w:val="000000"/>
          <w:sz w:val="24"/>
          <w:szCs w:val="24"/>
        </w:rPr>
        <w:t>. Sensitivity analyses regarding these</w:t>
      </w:r>
      <w:r w:rsidR="009C6BB3">
        <w:rPr>
          <w:rFonts w:ascii="Times New Roman" w:eastAsia="Times New Roman" w:hAnsi="Times New Roman" w:cs="Times New Roman"/>
          <w:color w:val="000000"/>
          <w:sz w:val="24"/>
          <w:szCs w:val="24"/>
        </w:rPr>
        <w:t xml:space="preserve"> definitions </w:t>
      </w:r>
      <w:r w:rsidRPr="00B17006">
        <w:rPr>
          <w:rFonts w:ascii="Times New Roman" w:eastAsia="Times New Roman" w:hAnsi="Times New Roman" w:cs="Times New Roman"/>
          <w:color w:val="000000"/>
          <w:sz w:val="24"/>
          <w:szCs w:val="24"/>
        </w:rPr>
        <w:t xml:space="preserve">indicated that </w:t>
      </w:r>
      <w:r w:rsidR="009C6BB3">
        <w:rPr>
          <w:rFonts w:ascii="Times New Roman" w:eastAsia="Times New Roman" w:hAnsi="Times New Roman" w:cs="Times New Roman"/>
          <w:color w:val="000000"/>
          <w:sz w:val="24"/>
          <w:szCs w:val="24"/>
        </w:rPr>
        <w:t xml:space="preserve">our </w:t>
      </w:r>
      <w:r w:rsidRPr="00B17006">
        <w:rPr>
          <w:rFonts w:ascii="Times New Roman" w:eastAsia="Times New Roman" w:hAnsi="Times New Roman" w:cs="Times New Roman"/>
          <w:color w:val="000000"/>
          <w:sz w:val="24"/>
          <w:szCs w:val="24"/>
        </w:rPr>
        <w:t>results are not sensitive to minor changes.</w:t>
      </w:r>
      <w:r w:rsidR="009C6BB3">
        <w:rPr>
          <w:rFonts w:ascii="Times New Roman" w:eastAsia="Times New Roman" w:hAnsi="Times New Roman" w:cs="Times New Roman"/>
          <w:color w:val="000000"/>
          <w:sz w:val="24"/>
          <w:szCs w:val="24"/>
        </w:rPr>
        <w:t xml:space="preserve"> These sensitivity analyses are discussed in detail in the Supplemental Material.</w:t>
      </w:r>
    </w:p>
    <w:p w14:paraId="67D24C0A" w14:textId="17080FED" w:rsidR="00B17006" w:rsidRPr="00B17006" w:rsidRDefault="00B17006"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b/>
          <w:bCs/>
          <w:color w:val="000000"/>
          <w:sz w:val="24"/>
          <w:szCs w:val="24"/>
        </w:rPr>
        <w:t>Discussion</w:t>
      </w:r>
      <w:r w:rsidRPr="00B17006">
        <w:rPr>
          <w:rFonts w:ascii="Times New Roman" w:eastAsia="Times New Roman" w:hAnsi="Times New Roman" w:cs="Times New Roman"/>
          <w:color w:val="000000"/>
          <w:sz w:val="24"/>
          <w:szCs w:val="24"/>
        </w:rPr>
        <w:t xml:space="preserve">: Our findings suggest that </w:t>
      </w:r>
      <w:r w:rsidR="009C6BB3">
        <w:rPr>
          <w:rFonts w:ascii="Times New Roman" w:eastAsia="Times New Roman" w:hAnsi="Times New Roman" w:cs="Times New Roman"/>
          <w:color w:val="000000"/>
          <w:sz w:val="24"/>
          <w:szCs w:val="24"/>
        </w:rPr>
        <w:t>more than four</w:t>
      </w:r>
      <w:r w:rsidRPr="00B17006">
        <w:rPr>
          <w:rFonts w:ascii="Times New Roman" w:eastAsia="Times New Roman" w:hAnsi="Times New Roman" w:cs="Times New Roman"/>
          <w:color w:val="000000"/>
          <w:sz w:val="24"/>
          <w:szCs w:val="24"/>
        </w:rPr>
        <w:t xml:space="preserve"> million firearms, including automatic weapons, were available for purchase without a background check throughout the United States over a ten-year </w:t>
      </w:r>
      <w:commentRangeStart w:id="43"/>
      <w:r w:rsidRPr="00B17006">
        <w:rPr>
          <w:rFonts w:ascii="Times New Roman" w:eastAsia="Times New Roman" w:hAnsi="Times New Roman" w:cs="Times New Roman"/>
          <w:color w:val="000000"/>
          <w:sz w:val="24"/>
          <w:szCs w:val="24"/>
        </w:rPr>
        <w:t>period</w:t>
      </w:r>
      <w:commentRangeEnd w:id="43"/>
      <w:r w:rsidR="009C6BB3">
        <w:rPr>
          <w:rStyle w:val="CommentReference"/>
        </w:rPr>
        <w:commentReference w:id="43"/>
      </w:r>
      <w:r w:rsidRPr="00B17006">
        <w:rPr>
          <w:rFonts w:ascii="Times New Roman" w:eastAsia="Times New Roman" w:hAnsi="Times New Roman" w:cs="Times New Roman"/>
          <w:color w:val="000000"/>
          <w:sz w:val="24"/>
          <w:szCs w:val="24"/>
        </w:rPr>
        <w:t xml:space="preserve">. </w:t>
      </w:r>
    </w:p>
    <w:p w14:paraId="4661DEAC" w14:textId="77777777" w:rsidR="00647241" w:rsidRDefault="00647241" w:rsidP="00B17006">
      <w:pPr>
        <w:spacing w:after="240" w:line="240" w:lineRule="auto"/>
        <w:rPr>
          <w:rFonts w:ascii="Times New Roman" w:eastAsia="Times New Roman" w:hAnsi="Times New Roman" w:cs="Times New Roman"/>
          <w:color w:val="000000"/>
          <w:sz w:val="24"/>
          <w:szCs w:val="24"/>
        </w:rPr>
      </w:pPr>
    </w:p>
    <w:p w14:paraId="3163E841" w14:textId="77777777" w:rsidR="00647241" w:rsidRPr="00647241" w:rsidRDefault="00647241" w:rsidP="00B17006">
      <w:pPr>
        <w:spacing w:after="240" w:line="240" w:lineRule="auto"/>
        <w:rPr>
          <w:rFonts w:ascii="Times New Roman" w:eastAsia="Times New Roman" w:hAnsi="Times New Roman" w:cs="Times New Roman"/>
          <w:b/>
          <w:color w:val="000000"/>
          <w:sz w:val="24"/>
          <w:szCs w:val="24"/>
        </w:rPr>
      </w:pPr>
      <w:r w:rsidRPr="00647241">
        <w:rPr>
          <w:rFonts w:ascii="Times New Roman" w:eastAsia="Times New Roman" w:hAnsi="Times New Roman" w:cs="Times New Roman"/>
          <w:b/>
          <w:color w:val="000000"/>
          <w:sz w:val="24"/>
          <w:szCs w:val="24"/>
        </w:rPr>
        <w:t>Authors:</w:t>
      </w:r>
    </w:p>
    <w:p w14:paraId="1061EC95" w14:textId="50DBEA0F" w:rsidR="00B17006" w:rsidRDefault="00647241" w:rsidP="00647241">
      <w:pPr>
        <w:spacing w:after="240" w:line="48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Yang Liu, PhD</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w:t>
      </w:r>
      <w:r w:rsidR="00B17006" w:rsidRPr="00B17006">
        <w:rPr>
          <w:rFonts w:ascii="Times New Roman" w:eastAsia="Times New Roman" w:hAnsi="Times New Roman" w:cs="Times New Roman"/>
          <w:color w:val="000000"/>
          <w:sz w:val="24"/>
          <w:szCs w:val="24"/>
        </w:rPr>
        <w:t xml:space="preserve"> Ashley Hernandez</w:t>
      </w:r>
      <w:r>
        <w:rPr>
          <w:rFonts w:ascii="Times New Roman" w:eastAsia="Times New Roman" w:hAnsi="Times New Roman" w:cs="Times New Roman"/>
          <w:color w:val="000000"/>
          <w:sz w:val="24"/>
          <w:szCs w:val="24"/>
        </w:rPr>
        <w:t>, MSPH</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sz w:val="24"/>
          <w:szCs w:val="24"/>
        </w:rPr>
        <w:t xml:space="preserve">; </w:t>
      </w:r>
      <w:r w:rsidR="00B17006" w:rsidRPr="00B17006">
        <w:rPr>
          <w:rFonts w:ascii="Times New Roman" w:eastAsia="Times New Roman" w:hAnsi="Times New Roman" w:cs="Times New Roman"/>
          <w:color w:val="000000"/>
          <w:sz w:val="24"/>
          <w:szCs w:val="24"/>
        </w:rPr>
        <w:t>Coleman Drake, PhD</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sz w:val="24"/>
          <w:szCs w:val="24"/>
        </w:rPr>
        <w:t xml:space="preserve">; </w:t>
      </w:r>
      <w:r w:rsidR="00B17006" w:rsidRPr="00B17006">
        <w:rPr>
          <w:rFonts w:ascii="Times New Roman" w:eastAsia="Times New Roman" w:hAnsi="Times New Roman" w:cs="Times New Roman"/>
          <w:color w:val="000000"/>
          <w:sz w:val="24"/>
          <w:szCs w:val="24"/>
        </w:rPr>
        <w:t>Adam Schwartz, PhD</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sz w:val="24"/>
          <w:szCs w:val="24"/>
        </w:rPr>
        <w:t xml:space="preserve">; </w:t>
      </w:r>
      <w:r w:rsidR="00B17006" w:rsidRPr="00B17006">
        <w:rPr>
          <w:rFonts w:ascii="Times New Roman" w:eastAsia="Times New Roman" w:hAnsi="Times New Roman" w:cs="Times New Roman"/>
          <w:color w:val="000000"/>
          <w:sz w:val="24"/>
          <w:szCs w:val="24"/>
        </w:rPr>
        <w:t>Maria Sundaram, MSPH, PhD</w:t>
      </w:r>
      <w:r>
        <w:rPr>
          <w:rFonts w:ascii="Times New Roman" w:eastAsia="Times New Roman" w:hAnsi="Times New Roman" w:cs="Times New Roman"/>
          <w:color w:val="000000"/>
          <w:sz w:val="24"/>
          <w:szCs w:val="24"/>
          <w:vertAlign w:val="superscript"/>
        </w:rPr>
        <w:t>4</w:t>
      </w:r>
    </w:p>
    <w:p w14:paraId="1FAF2196" w14:textId="778C94FD" w:rsidR="00647241" w:rsidRPr="00B17006" w:rsidRDefault="00647241" w:rsidP="00647241">
      <w:pPr>
        <w:spacing w:after="0" w:line="480" w:lineRule="auto"/>
        <w:rPr>
          <w:rFonts w:ascii="Times New Roman" w:eastAsia="Times New Roman" w:hAnsi="Times New Roman" w:cs="Times New Roman"/>
          <w:b/>
          <w:sz w:val="24"/>
          <w:szCs w:val="24"/>
        </w:rPr>
      </w:pPr>
      <w:r w:rsidRPr="00647241">
        <w:rPr>
          <w:rFonts w:ascii="Times New Roman" w:eastAsia="Times New Roman" w:hAnsi="Times New Roman" w:cs="Times New Roman"/>
          <w:b/>
          <w:color w:val="000000"/>
          <w:sz w:val="24"/>
          <w:szCs w:val="24"/>
        </w:rPr>
        <w:t>Affiliations:</w:t>
      </w:r>
    </w:p>
    <w:p w14:paraId="0FBCF116" w14:textId="54ACA0CD" w:rsidR="009C6BB3" w:rsidRDefault="00647241" w:rsidP="00647241">
      <w:pPr>
        <w:spacing w:after="0" w:line="480" w:lineRule="auto"/>
        <w:rPr>
          <w:rFonts w:ascii="Times New Roman" w:eastAsia="Times New Roman" w:hAnsi="Times New Roman" w:cs="Times New Roman"/>
          <w:color w:val="000000"/>
          <w:sz w:val="24"/>
          <w:szCs w:val="24"/>
        </w:rPr>
      </w:pPr>
      <w:r w:rsidRPr="00647241">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
          <w:bCs/>
          <w:color w:val="000000"/>
          <w:sz w:val="24"/>
          <w:szCs w:val="24"/>
          <w:vertAlign w:val="superscript"/>
        </w:rPr>
        <w:t xml:space="preserve"> </w:t>
      </w:r>
      <w:r w:rsidRPr="00B17006">
        <w:rPr>
          <w:rFonts w:ascii="Times New Roman" w:eastAsia="Times New Roman" w:hAnsi="Times New Roman" w:cs="Times New Roman"/>
          <w:color w:val="000000"/>
          <w:sz w:val="24"/>
          <w:szCs w:val="24"/>
        </w:rPr>
        <w:t>London School of Hygiene and Tropical Medicine</w:t>
      </w:r>
    </w:p>
    <w:p w14:paraId="7DA1AE1D" w14:textId="3378F109" w:rsidR="00647241" w:rsidRDefault="00647241" w:rsidP="0064724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University of Minnesota School of Public Health</w:t>
      </w:r>
    </w:p>
    <w:p w14:paraId="41C3C68D" w14:textId="23988D49" w:rsidR="00647241" w:rsidRDefault="00647241" w:rsidP="0064724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University of Pittsburgh Graduate School of Public Health</w:t>
      </w:r>
    </w:p>
    <w:p w14:paraId="2E70EAEF" w14:textId="59F669E0" w:rsidR="00647241" w:rsidRPr="00647241" w:rsidRDefault="00647241" w:rsidP="00647241">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sidRPr="00B17006">
        <w:rPr>
          <w:rFonts w:ascii="Times New Roman" w:eastAsia="Times New Roman" w:hAnsi="Times New Roman" w:cs="Times New Roman"/>
          <w:color w:val="000000"/>
          <w:sz w:val="24"/>
          <w:szCs w:val="24"/>
        </w:rPr>
        <w:t>Emory University Rollins School of Public Health</w:t>
      </w:r>
    </w:p>
    <w:p w14:paraId="79845873" w14:textId="77777777" w:rsidR="009C6BB3" w:rsidRDefault="009C6BB3" w:rsidP="00B17006">
      <w:pPr>
        <w:spacing w:after="240" w:line="240" w:lineRule="auto"/>
        <w:rPr>
          <w:rFonts w:ascii="Times New Roman" w:eastAsia="Times New Roman" w:hAnsi="Times New Roman" w:cs="Times New Roman"/>
          <w:b/>
          <w:bCs/>
          <w:color w:val="000000"/>
          <w:sz w:val="24"/>
          <w:szCs w:val="24"/>
        </w:rPr>
      </w:pPr>
    </w:p>
    <w:p w14:paraId="6428B872" w14:textId="654234E0" w:rsidR="00B17006" w:rsidRDefault="00B17006" w:rsidP="00B17006">
      <w:pPr>
        <w:spacing w:after="240" w:line="240" w:lineRule="auto"/>
        <w:rPr>
          <w:rFonts w:ascii="Times New Roman" w:eastAsia="Times New Roman" w:hAnsi="Times New Roman" w:cs="Times New Roman"/>
          <w:b/>
          <w:bCs/>
          <w:color w:val="000000"/>
          <w:sz w:val="24"/>
          <w:szCs w:val="24"/>
        </w:rPr>
      </w:pPr>
      <w:commentRangeStart w:id="44"/>
      <w:r w:rsidRPr="00B17006">
        <w:rPr>
          <w:rFonts w:ascii="Times New Roman" w:eastAsia="Times New Roman" w:hAnsi="Times New Roman" w:cs="Times New Roman"/>
          <w:b/>
          <w:bCs/>
          <w:color w:val="000000"/>
          <w:sz w:val="24"/>
          <w:szCs w:val="24"/>
        </w:rPr>
        <w:t>Table 1</w:t>
      </w:r>
      <w:commentRangeEnd w:id="44"/>
      <w:r w:rsidR="003555A5">
        <w:rPr>
          <w:rStyle w:val="CommentReference"/>
        </w:rPr>
        <w:commentReference w:id="44"/>
      </w:r>
    </w:p>
    <w:tbl>
      <w:tblPr>
        <w:tblStyle w:val="TableGrid"/>
        <w:tblW w:w="8545" w:type="dxa"/>
        <w:tblLook w:val="04A0" w:firstRow="1" w:lastRow="0" w:firstColumn="1" w:lastColumn="0" w:noHBand="0" w:noVBand="1"/>
      </w:tblPr>
      <w:tblGrid>
        <w:gridCol w:w="1435"/>
        <w:gridCol w:w="3600"/>
        <w:gridCol w:w="3510"/>
      </w:tblGrid>
      <w:tr w:rsidR="003555A5" w14:paraId="6526E88B" w14:textId="77777777" w:rsidTr="003555A5">
        <w:tc>
          <w:tcPr>
            <w:tcW w:w="1435" w:type="dxa"/>
          </w:tcPr>
          <w:p w14:paraId="626FA84D" w14:textId="530D413A"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Gun type</w:t>
            </w:r>
          </w:p>
        </w:tc>
        <w:tc>
          <w:tcPr>
            <w:tcW w:w="3600" w:type="dxa"/>
          </w:tcPr>
          <w:p w14:paraId="70987E3E" w14:textId="66D75578"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Number of advertisements selling this gun type</w:t>
            </w:r>
          </w:p>
        </w:tc>
        <w:tc>
          <w:tcPr>
            <w:tcW w:w="3510" w:type="dxa"/>
          </w:tcPr>
          <w:p w14:paraId="252FFC6C" w14:textId="51F150F3"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N (%) of posts displaying responsible selling</w:t>
            </w:r>
          </w:p>
        </w:tc>
      </w:tr>
      <w:tr w:rsidR="003555A5" w14:paraId="6D72E480" w14:textId="77777777" w:rsidTr="003555A5">
        <w:tc>
          <w:tcPr>
            <w:tcW w:w="1435" w:type="dxa"/>
          </w:tcPr>
          <w:p w14:paraId="20B3F849" w14:textId="7B7A57A4"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Handguns</w:t>
            </w:r>
          </w:p>
        </w:tc>
        <w:tc>
          <w:tcPr>
            <w:tcW w:w="3600" w:type="dxa"/>
          </w:tcPr>
          <w:p w14:paraId="3348CF8D" w14:textId="68963722" w:rsidR="003555A5" w:rsidRDefault="00566FDC" w:rsidP="00B17006">
            <w:pPr>
              <w:spacing w:after="240"/>
              <w:rPr>
                <w:rFonts w:ascii="Times New Roman" w:eastAsia="Times New Roman" w:hAnsi="Times New Roman" w:cs="Times New Roman"/>
                <w:b/>
                <w:bCs/>
                <w:color w:val="000000"/>
                <w:sz w:val="24"/>
                <w:szCs w:val="24"/>
              </w:rPr>
            </w:pPr>
            <w:ins w:id="45" w:author="Yang Liu" w:date="2018-10-16T21:40:00Z">
              <w:r>
                <w:rPr>
                  <w:rFonts w:ascii="Times New Roman" w:eastAsia="Times New Roman" w:hAnsi="Times New Roman" w:cs="Times New Roman"/>
                  <w:b/>
                  <w:bCs/>
                  <w:color w:val="000000"/>
                  <w:sz w:val="24"/>
                  <w:szCs w:val="24"/>
                </w:rPr>
                <w:t>2,367,588</w:t>
              </w:r>
            </w:ins>
          </w:p>
        </w:tc>
        <w:tc>
          <w:tcPr>
            <w:tcW w:w="3510" w:type="dxa"/>
          </w:tcPr>
          <w:p w14:paraId="0B4F358F" w14:textId="542B12BD" w:rsidR="003555A5" w:rsidRDefault="009E06E4" w:rsidP="00B17006">
            <w:pPr>
              <w:spacing w:after="240"/>
              <w:rPr>
                <w:rFonts w:ascii="Times New Roman" w:eastAsia="Times New Roman" w:hAnsi="Times New Roman" w:cs="Times New Roman"/>
                <w:b/>
                <w:bCs/>
                <w:color w:val="000000"/>
                <w:sz w:val="24"/>
                <w:szCs w:val="24"/>
              </w:rPr>
            </w:pPr>
            <w:ins w:id="46" w:author="Yang Liu" w:date="2018-10-16T22:01:00Z">
              <w:r>
                <w:rPr>
                  <w:rFonts w:ascii="Times New Roman" w:eastAsia="Times New Roman" w:hAnsi="Times New Roman" w:cs="Times New Roman"/>
                  <w:b/>
                  <w:bCs/>
                  <w:color w:val="000000"/>
                  <w:sz w:val="24"/>
                  <w:szCs w:val="24"/>
                </w:rPr>
                <w:t>14.32</w:t>
              </w:r>
            </w:ins>
          </w:p>
        </w:tc>
      </w:tr>
      <w:tr w:rsidR="003555A5" w14:paraId="18F9027E" w14:textId="77777777" w:rsidTr="003555A5">
        <w:tc>
          <w:tcPr>
            <w:tcW w:w="1435" w:type="dxa"/>
          </w:tcPr>
          <w:p w14:paraId="6BB4F643" w14:textId="496CAB16"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Rifles</w:t>
            </w:r>
          </w:p>
        </w:tc>
        <w:tc>
          <w:tcPr>
            <w:tcW w:w="3600" w:type="dxa"/>
          </w:tcPr>
          <w:p w14:paraId="18585A9C" w14:textId="080B0AA8" w:rsidR="003555A5" w:rsidRDefault="00566FDC" w:rsidP="00B17006">
            <w:pPr>
              <w:spacing w:after="240"/>
              <w:rPr>
                <w:rFonts w:ascii="Times New Roman" w:eastAsia="Times New Roman" w:hAnsi="Times New Roman" w:cs="Times New Roman"/>
                <w:b/>
                <w:bCs/>
                <w:color w:val="000000"/>
                <w:sz w:val="24"/>
                <w:szCs w:val="24"/>
              </w:rPr>
            </w:pPr>
            <w:ins w:id="47" w:author="Yang Liu" w:date="2018-10-16T21:40:00Z">
              <w:r>
                <w:rPr>
                  <w:rFonts w:ascii="Times New Roman" w:eastAsia="Times New Roman" w:hAnsi="Times New Roman" w:cs="Times New Roman"/>
                  <w:b/>
                  <w:bCs/>
                  <w:color w:val="000000"/>
                  <w:sz w:val="24"/>
                  <w:szCs w:val="24"/>
                </w:rPr>
                <w:t>1</w:t>
              </w:r>
            </w:ins>
            <w:ins w:id="48" w:author="Yang Liu" w:date="2018-10-16T21:41:00Z">
              <w:r>
                <w:rPr>
                  <w:rFonts w:ascii="Times New Roman" w:eastAsia="Times New Roman" w:hAnsi="Times New Roman" w:cs="Times New Roman"/>
                  <w:b/>
                  <w:bCs/>
                  <w:color w:val="000000"/>
                  <w:sz w:val="24"/>
                  <w:szCs w:val="24"/>
                </w:rPr>
                <w:t>,</w:t>
              </w:r>
            </w:ins>
            <w:ins w:id="49" w:author="Yang Liu" w:date="2018-10-16T21:40:00Z">
              <w:r>
                <w:rPr>
                  <w:rFonts w:ascii="Times New Roman" w:eastAsia="Times New Roman" w:hAnsi="Times New Roman" w:cs="Times New Roman"/>
                  <w:b/>
                  <w:bCs/>
                  <w:color w:val="000000"/>
                  <w:sz w:val="24"/>
                  <w:szCs w:val="24"/>
                </w:rPr>
                <w:t>636</w:t>
              </w:r>
            </w:ins>
            <w:ins w:id="50" w:author="Yang Liu" w:date="2018-10-16T21:41:00Z">
              <w:r>
                <w:rPr>
                  <w:rFonts w:ascii="Times New Roman" w:eastAsia="Times New Roman" w:hAnsi="Times New Roman" w:cs="Times New Roman"/>
                  <w:b/>
                  <w:bCs/>
                  <w:color w:val="000000"/>
                  <w:sz w:val="24"/>
                  <w:szCs w:val="24"/>
                </w:rPr>
                <w:t>,</w:t>
              </w:r>
            </w:ins>
            <w:ins w:id="51" w:author="Yang Liu" w:date="2018-10-16T21:40:00Z">
              <w:r>
                <w:rPr>
                  <w:rFonts w:ascii="Times New Roman" w:eastAsia="Times New Roman" w:hAnsi="Times New Roman" w:cs="Times New Roman"/>
                  <w:b/>
                  <w:bCs/>
                  <w:color w:val="000000"/>
                  <w:sz w:val="24"/>
                  <w:szCs w:val="24"/>
                </w:rPr>
                <w:t>201</w:t>
              </w:r>
            </w:ins>
          </w:p>
        </w:tc>
        <w:tc>
          <w:tcPr>
            <w:tcW w:w="3510" w:type="dxa"/>
          </w:tcPr>
          <w:p w14:paraId="1098C64D" w14:textId="4717BB1F" w:rsidR="003555A5" w:rsidRDefault="009E06E4" w:rsidP="00B17006">
            <w:pPr>
              <w:spacing w:after="240"/>
              <w:rPr>
                <w:rFonts w:ascii="Times New Roman" w:eastAsia="Times New Roman" w:hAnsi="Times New Roman" w:cs="Times New Roman"/>
                <w:b/>
                <w:bCs/>
                <w:color w:val="000000"/>
                <w:sz w:val="24"/>
                <w:szCs w:val="24"/>
              </w:rPr>
            </w:pPr>
            <w:ins w:id="52" w:author="Yang Liu" w:date="2018-10-16T22:01:00Z">
              <w:r>
                <w:rPr>
                  <w:rFonts w:ascii="Times New Roman" w:eastAsia="Times New Roman" w:hAnsi="Times New Roman" w:cs="Times New Roman"/>
                  <w:b/>
                  <w:bCs/>
                  <w:color w:val="000000"/>
                  <w:sz w:val="24"/>
                  <w:szCs w:val="24"/>
                </w:rPr>
                <w:t>8.80</w:t>
              </w:r>
            </w:ins>
          </w:p>
        </w:tc>
      </w:tr>
      <w:tr w:rsidR="003555A5" w14:paraId="1ABD825F" w14:textId="77777777" w:rsidTr="003555A5">
        <w:tc>
          <w:tcPr>
            <w:tcW w:w="1435" w:type="dxa"/>
          </w:tcPr>
          <w:p w14:paraId="23E16AC0" w14:textId="656659C6"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Shotguns</w:t>
            </w:r>
          </w:p>
        </w:tc>
        <w:tc>
          <w:tcPr>
            <w:tcW w:w="3600" w:type="dxa"/>
          </w:tcPr>
          <w:p w14:paraId="19C90C76" w14:textId="4AE522C4" w:rsidR="003555A5" w:rsidRDefault="00566FDC" w:rsidP="00B17006">
            <w:pPr>
              <w:spacing w:after="240"/>
              <w:rPr>
                <w:rFonts w:ascii="Times New Roman" w:eastAsia="Times New Roman" w:hAnsi="Times New Roman" w:cs="Times New Roman"/>
                <w:b/>
                <w:bCs/>
                <w:color w:val="000000"/>
                <w:sz w:val="24"/>
                <w:szCs w:val="24"/>
              </w:rPr>
            </w:pPr>
            <w:ins w:id="53" w:author="Yang Liu" w:date="2018-10-16T21:41:00Z">
              <w:r>
                <w:rPr>
                  <w:rFonts w:ascii="Times New Roman" w:eastAsia="Times New Roman" w:hAnsi="Times New Roman" w:cs="Times New Roman"/>
                  <w:b/>
                  <w:bCs/>
                  <w:color w:val="000000"/>
                  <w:sz w:val="24"/>
                  <w:szCs w:val="24"/>
                </w:rPr>
                <w:t>411,276</w:t>
              </w:r>
            </w:ins>
          </w:p>
        </w:tc>
        <w:tc>
          <w:tcPr>
            <w:tcW w:w="3510" w:type="dxa"/>
          </w:tcPr>
          <w:p w14:paraId="50EFD3FF" w14:textId="21AF5D26" w:rsidR="003555A5" w:rsidRDefault="009E06E4" w:rsidP="00B17006">
            <w:pPr>
              <w:spacing w:after="240"/>
              <w:rPr>
                <w:rFonts w:ascii="Times New Roman" w:eastAsia="Times New Roman" w:hAnsi="Times New Roman" w:cs="Times New Roman"/>
                <w:b/>
                <w:bCs/>
                <w:color w:val="000000"/>
                <w:sz w:val="24"/>
                <w:szCs w:val="24"/>
              </w:rPr>
            </w:pPr>
            <w:ins w:id="54" w:author="Yang Liu" w:date="2018-10-16T22:01:00Z">
              <w:r>
                <w:rPr>
                  <w:rFonts w:ascii="Times New Roman" w:eastAsia="Times New Roman" w:hAnsi="Times New Roman" w:cs="Times New Roman"/>
                  <w:b/>
                  <w:bCs/>
                  <w:color w:val="000000"/>
                  <w:sz w:val="24"/>
                  <w:szCs w:val="24"/>
                </w:rPr>
                <w:t>6.95</w:t>
              </w:r>
            </w:ins>
          </w:p>
        </w:tc>
      </w:tr>
      <w:tr w:rsidR="00566FDC" w14:paraId="0AD4FF43" w14:textId="77777777" w:rsidTr="003555A5">
        <w:trPr>
          <w:ins w:id="55" w:author="Yang Liu" w:date="2018-10-16T21:41:00Z"/>
        </w:trPr>
        <w:tc>
          <w:tcPr>
            <w:tcW w:w="1435" w:type="dxa"/>
          </w:tcPr>
          <w:p w14:paraId="0D3FCB30" w14:textId="0A44B537" w:rsidR="00566FDC" w:rsidRPr="003555A5" w:rsidRDefault="00566FDC" w:rsidP="00B17006">
            <w:pPr>
              <w:spacing w:after="240"/>
              <w:rPr>
                <w:ins w:id="56" w:author="Yang Liu" w:date="2018-10-16T21:41:00Z"/>
                <w:rFonts w:ascii="Times New Roman" w:eastAsia="Times New Roman" w:hAnsi="Times New Roman" w:cs="Times New Roman"/>
                <w:bCs/>
                <w:color w:val="000000"/>
                <w:sz w:val="24"/>
                <w:szCs w:val="24"/>
              </w:rPr>
            </w:pPr>
            <w:ins w:id="57" w:author="Yang Liu" w:date="2018-10-16T21:41:00Z">
              <w:r>
                <w:rPr>
                  <w:rFonts w:ascii="Times New Roman" w:eastAsia="Times New Roman" w:hAnsi="Times New Roman" w:cs="Times New Roman"/>
                  <w:bCs/>
                  <w:color w:val="000000"/>
                  <w:sz w:val="24"/>
                  <w:szCs w:val="24"/>
                </w:rPr>
                <w:t>Gun</w:t>
              </w:r>
            </w:ins>
          </w:p>
        </w:tc>
        <w:tc>
          <w:tcPr>
            <w:tcW w:w="3600" w:type="dxa"/>
          </w:tcPr>
          <w:p w14:paraId="6362A842" w14:textId="68D1F12F" w:rsidR="00566FDC" w:rsidRDefault="00566FDC" w:rsidP="00B17006">
            <w:pPr>
              <w:spacing w:after="240"/>
              <w:rPr>
                <w:ins w:id="58" w:author="Yang Liu" w:date="2018-10-16T21:41:00Z"/>
                <w:rFonts w:ascii="Times New Roman" w:eastAsia="Times New Roman" w:hAnsi="Times New Roman" w:cs="Times New Roman"/>
                <w:b/>
                <w:bCs/>
                <w:color w:val="000000"/>
                <w:sz w:val="24"/>
                <w:szCs w:val="24"/>
              </w:rPr>
            </w:pPr>
            <w:ins w:id="59" w:author="Yang Liu" w:date="2018-10-16T21:42:00Z">
              <w:r>
                <w:rPr>
                  <w:rFonts w:ascii="Times New Roman" w:eastAsia="Times New Roman" w:hAnsi="Times New Roman" w:cs="Times New Roman"/>
                  <w:b/>
                  <w:bCs/>
                  <w:color w:val="000000"/>
                  <w:sz w:val="24"/>
                  <w:szCs w:val="24"/>
                </w:rPr>
                <w:t>261,189</w:t>
              </w:r>
            </w:ins>
          </w:p>
        </w:tc>
        <w:tc>
          <w:tcPr>
            <w:tcW w:w="3510" w:type="dxa"/>
          </w:tcPr>
          <w:p w14:paraId="5ADDD22D" w14:textId="6E6B9554" w:rsidR="00566FDC" w:rsidRDefault="009E06E4" w:rsidP="00B17006">
            <w:pPr>
              <w:spacing w:after="240"/>
              <w:rPr>
                <w:ins w:id="60" w:author="Yang Liu" w:date="2018-10-16T21:41:00Z"/>
                <w:rFonts w:ascii="Times New Roman" w:eastAsia="Times New Roman" w:hAnsi="Times New Roman" w:cs="Times New Roman"/>
                <w:b/>
                <w:bCs/>
                <w:color w:val="000000"/>
                <w:sz w:val="24"/>
                <w:szCs w:val="24"/>
              </w:rPr>
            </w:pPr>
            <w:ins w:id="61" w:author="Yang Liu" w:date="2018-10-16T22:02:00Z">
              <w:r>
                <w:rPr>
                  <w:rFonts w:ascii="Times New Roman" w:eastAsia="Times New Roman" w:hAnsi="Times New Roman" w:cs="Times New Roman"/>
                  <w:b/>
                  <w:bCs/>
                  <w:color w:val="000000"/>
                  <w:sz w:val="24"/>
                  <w:szCs w:val="24"/>
                </w:rPr>
                <w:t>2.17</w:t>
              </w:r>
            </w:ins>
          </w:p>
        </w:tc>
      </w:tr>
      <w:tr w:rsidR="00566FDC" w14:paraId="68B812DC" w14:textId="77777777" w:rsidTr="003555A5">
        <w:trPr>
          <w:ins w:id="62" w:author="Yang Liu" w:date="2018-10-16T21:41:00Z"/>
        </w:trPr>
        <w:tc>
          <w:tcPr>
            <w:tcW w:w="1435" w:type="dxa"/>
          </w:tcPr>
          <w:p w14:paraId="7AF5A181" w14:textId="3F93D611" w:rsidR="00566FDC" w:rsidRDefault="00566FDC" w:rsidP="00B17006">
            <w:pPr>
              <w:spacing w:after="240"/>
              <w:rPr>
                <w:ins w:id="63" w:author="Yang Liu" w:date="2018-10-16T21:41:00Z"/>
                <w:rFonts w:ascii="Times New Roman" w:eastAsia="Times New Roman" w:hAnsi="Times New Roman" w:cs="Times New Roman"/>
                <w:bCs/>
                <w:color w:val="000000"/>
                <w:sz w:val="24"/>
                <w:szCs w:val="24"/>
              </w:rPr>
            </w:pPr>
            <w:ins w:id="64" w:author="Yang Liu" w:date="2018-10-16T21:41:00Z">
              <w:r>
                <w:rPr>
                  <w:rFonts w:ascii="Times New Roman" w:eastAsia="Times New Roman" w:hAnsi="Times New Roman" w:cs="Times New Roman"/>
                  <w:bCs/>
                  <w:color w:val="000000"/>
                  <w:sz w:val="24"/>
                  <w:szCs w:val="24"/>
                </w:rPr>
                <w:t>Tactical</w:t>
              </w:r>
            </w:ins>
          </w:p>
        </w:tc>
        <w:tc>
          <w:tcPr>
            <w:tcW w:w="3600" w:type="dxa"/>
          </w:tcPr>
          <w:p w14:paraId="3C41CE2C" w14:textId="595B9782" w:rsidR="00566FDC" w:rsidRDefault="00566FDC" w:rsidP="00B17006">
            <w:pPr>
              <w:spacing w:after="240"/>
              <w:rPr>
                <w:ins w:id="65" w:author="Yang Liu" w:date="2018-10-16T21:41:00Z"/>
                <w:rFonts w:ascii="Times New Roman" w:eastAsia="Times New Roman" w:hAnsi="Times New Roman" w:cs="Times New Roman"/>
                <w:b/>
                <w:bCs/>
                <w:color w:val="000000"/>
                <w:sz w:val="24"/>
                <w:szCs w:val="24"/>
              </w:rPr>
            </w:pPr>
            <w:ins w:id="66" w:author="Yang Liu" w:date="2018-10-16T21:42:00Z">
              <w:r>
                <w:rPr>
                  <w:rFonts w:ascii="Times New Roman" w:eastAsia="Times New Roman" w:hAnsi="Times New Roman" w:cs="Times New Roman"/>
                  <w:b/>
                  <w:bCs/>
                  <w:color w:val="000000"/>
                  <w:sz w:val="24"/>
                  <w:szCs w:val="24"/>
                </w:rPr>
                <w:t>79,469</w:t>
              </w:r>
            </w:ins>
          </w:p>
        </w:tc>
        <w:tc>
          <w:tcPr>
            <w:tcW w:w="3510" w:type="dxa"/>
          </w:tcPr>
          <w:p w14:paraId="438F3A30" w14:textId="2B28A8E2" w:rsidR="00566FDC" w:rsidRDefault="009E06E4" w:rsidP="00B17006">
            <w:pPr>
              <w:spacing w:after="240"/>
              <w:rPr>
                <w:ins w:id="67" w:author="Yang Liu" w:date="2018-10-16T21:41:00Z"/>
                <w:rFonts w:ascii="Times New Roman" w:eastAsia="Times New Roman" w:hAnsi="Times New Roman" w:cs="Times New Roman"/>
                <w:b/>
                <w:bCs/>
                <w:color w:val="000000"/>
                <w:sz w:val="24"/>
                <w:szCs w:val="24"/>
              </w:rPr>
            </w:pPr>
            <w:ins w:id="68" w:author="Yang Liu" w:date="2018-10-16T22:01:00Z">
              <w:r>
                <w:rPr>
                  <w:rFonts w:ascii="Times New Roman" w:eastAsia="Times New Roman" w:hAnsi="Times New Roman" w:cs="Times New Roman"/>
                  <w:b/>
                  <w:bCs/>
                  <w:color w:val="000000"/>
                  <w:sz w:val="24"/>
                  <w:szCs w:val="24"/>
                </w:rPr>
                <w:t>0.82</w:t>
              </w:r>
            </w:ins>
          </w:p>
        </w:tc>
      </w:tr>
      <w:tr w:rsidR="00566FDC" w14:paraId="56F5E59A" w14:textId="77777777" w:rsidTr="003555A5">
        <w:trPr>
          <w:ins w:id="69" w:author="Yang Liu" w:date="2018-10-16T21:42:00Z"/>
        </w:trPr>
        <w:tc>
          <w:tcPr>
            <w:tcW w:w="1435" w:type="dxa"/>
          </w:tcPr>
          <w:p w14:paraId="61185617" w14:textId="6032BCEF" w:rsidR="00566FDC" w:rsidRDefault="00566FDC" w:rsidP="00B17006">
            <w:pPr>
              <w:spacing w:after="240"/>
              <w:rPr>
                <w:ins w:id="70" w:author="Yang Liu" w:date="2018-10-16T21:42:00Z"/>
                <w:rFonts w:ascii="Times New Roman" w:eastAsia="Times New Roman" w:hAnsi="Times New Roman" w:cs="Times New Roman"/>
                <w:bCs/>
                <w:color w:val="000000"/>
                <w:sz w:val="24"/>
                <w:szCs w:val="24"/>
              </w:rPr>
            </w:pPr>
            <w:ins w:id="71" w:author="Yang Liu" w:date="2018-10-16T21:42:00Z">
              <w:r>
                <w:rPr>
                  <w:rFonts w:ascii="Times New Roman" w:eastAsia="Times New Roman" w:hAnsi="Times New Roman" w:cs="Times New Roman"/>
                  <w:bCs/>
                  <w:color w:val="000000"/>
                  <w:sz w:val="24"/>
                  <w:szCs w:val="24"/>
                </w:rPr>
                <w:t>Antique</w:t>
              </w:r>
            </w:ins>
          </w:p>
        </w:tc>
        <w:tc>
          <w:tcPr>
            <w:tcW w:w="3600" w:type="dxa"/>
          </w:tcPr>
          <w:p w14:paraId="7DAB9C79" w14:textId="71AF7A17" w:rsidR="00566FDC" w:rsidRDefault="00566FDC" w:rsidP="00B17006">
            <w:pPr>
              <w:spacing w:after="240"/>
              <w:rPr>
                <w:ins w:id="72" w:author="Yang Liu" w:date="2018-10-16T21:42:00Z"/>
                <w:rFonts w:ascii="Times New Roman" w:eastAsia="Times New Roman" w:hAnsi="Times New Roman" w:cs="Times New Roman"/>
                <w:b/>
                <w:bCs/>
                <w:color w:val="000000"/>
                <w:sz w:val="24"/>
                <w:szCs w:val="24"/>
              </w:rPr>
            </w:pPr>
            <w:ins w:id="73" w:author="Yang Liu" w:date="2018-10-16T21:42:00Z">
              <w:r>
                <w:rPr>
                  <w:rFonts w:ascii="Times New Roman" w:eastAsia="Times New Roman" w:hAnsi="Times New Roman" w:cs="Times New Roman"/>
                  <w:b/>
                  <w:bCs/>
                  <w:color w:val="000000"/>
                  <w:sz w:val="24"/>
                  <w:szCs w:val="24"/>
                </w:rPr>
                <w:t>52,493</w:t>
              </w:r>
            </w:ins>
          </w:p>
        </w:tc>
        <w:tc>
          <w:tcPr>
            <w:tcW w:w="3510" w:type="dxa"/>
          </w:tcPr>
          <w:p w14:paraId="3B9ED248" w14:textId="00CA905E" w:rsidR="00566FDC" w:rsidRDefault="009E06E4" w:rsidP="00B17006">
            <w:pPr>
              <w:spacing w:after="240"/>
              <w:rPr>
                <w:ins w:id="74" w:author="Yang Liu" w:date="2018-10-16T21:42:00Z"/>
                <w:rFonts w:ascii="Times New Roman" w:eastAsia="Times New Roman" w:hAnsi="Times New Roman" w:cs="Times New Roman"/>
                <w:b/>
                <w:bCs/>
                <w:color w:val="000000"/>
                <w:sz w:val="24"/>
                <w:szCs w:val="24"/>
              </w:rPr>
            </w:pPr>
            <w:ins w:id="75" w:author="Yang Liu" w:date="2018-10-16T22:01:00Z">
              <w:r>
                <w:rPr>
                  <w:rFonts w:ascii="Times New Roman" w:eastAsia="Times New Roman" w:hAnsi="Times New Roman" w:cs="Times New Roman"/>
                  <w:b/>
                  <w:bCs/>
                  <w:color w:val="000000"/>
                  <w:sz w:val="24"/>
                  <w:szCs w:val="24"/>
                </w:rPr>
                <w:t>6.82</w:t>
              </w:r>
            </w:ins>
          </w:p>
        </w:tc>
      </w:tr>
      <w:tr w:rsidR="00566FDC" w14:paraId="5A19FFFD" w14:textId="77777777" w:rsidTr="003555A5">
        <w:trPr>
          <w:ins w:id="76" w:author="Yang Liu" w:date="2018-10-16T21:42:00Z"/>
        </w:trPr>
        <w:tc>
          <w:tcPr>
            <w:tcW w:w="1435" w:type="dxa"/>
          </w:tcPr>
          <w:p w14:paraId="1D717F94" w14:textId="6145E50A" w:rsidR="00566FDC" w:rsidRDefault="00566FDC" w:rsidP="00B17006">
            <w:pPr>
              <w:spacing w:after="240"/>
              <w:rPr>
                <w:ins w:id="77" w:author="Yang Liu" w:date="2018-10-16T21:42:00Z"/>
                <w:rFonts w:ascii="Times New Roman" w:eastAsia="Times New Roman" w:hAnsi="Times New Roman" w:cs="Times New Roman"/>
                <w:bCs/>
                <w:color w:val="000000"/>
                <w:sz w:val="24"/>
                <w:szCs w:val="24"/>
              </w:rPr>
            </w:pPr>
            <w:ins w:id="78" w:author="Yang Liu" w:date="2018-10-16T21:42:00Z">
              <w:r>
                <w:rPr>
                  <w:rFonts w:ascii="Times New Roman" w:eastAsia="Times New Roman" w:hAnsi="Times New Roman" w:cs="Times New Roman"/>
                  <w:bCs/>
                  <w:color w:val="000000"/>
                  <w:sz w:val="24"/>
                  <w:szCs w:val="24"/>
                </w:rPr>
                <w:t>Reloading</w:t>
              </w:r>
            </w:ins>
          </w:p>
        </w:tc>
        <w:tc>
          <w:tcPr>
            <w:tcW w:w="3600" w:type="dxa"/>
          </w:tcPr>
          <w:p w14:paraId="263803F2" w14:textId="1452E545" w:rsidR="00566FDC" w:rsidRDefault="00566FDC" w:rsidP="00B17006">
            <w:pPr>
              <w:spacing w:after="240"/>
              <w:rPr>
                <w:ins w:id="79" w:author="Yang Liu" w:date="2018-10-16T21:42:00Z"/>
                <w:rFonts w:ascii="Times New Roman" w:eastAsia="Times New Roman" w:hAnsi="Times New Roman" w:cs="Times New Roman"/>
                <w:b/>
                <w:bCs/>
                <w:color w:val="000000"/>
                <w:sz w:val="24"/>
                <w:szCs w:val="24"/>
              </w:rPr>
            </w:pPr>
            <w:ins w:id="80" w:author="Yang Liu" w:date="2018-10-16T21:42:00Z">
              <w:r>
                <w:rPr>
                  <w:rFonts w:ascii="Times New Roman" w:eastAsia="Times New Roman" w:hAnsi="Times New Roman" w:cs="Times New Roman"/>
                  <w:b/>
                  <w:bCs/>
                  <w:color w:val="000000"/>
                  <w:sz w:val="24"/>
                  <w:szCs w:val="24"/>
                </w:rPr>
                <w:t>47,624</w:t>
              </w:r>
            </w:ins>
          </w:p>
        </w:tc>
        <w:tc>
          <w:tcPr>
            <w:tcW w:w="3510" w:type="dxa"/>
          </w:tcPr>
          <w:p w14:paraId="4DFC10B6" w14:textId="6EC10083" w:rsidR="00566FDC" w:rsidRDefault="009E06E4" w:rsidP="00B17006">
            <w:pPr>
              <w:spacing w:after="240"/>
              <w:rPr>
                <w:ins w:id="81" w:author="Yang Liu" w:date="2018-10-16T21:42:00Z"/>
                <w:rFonts w:ascii="Times New Roman" w:eastAsia="Times New Roman" w:hAnsi="Times New Roman" w:cs="Times New Roman"/>
                <w:b/>
                <w:bCs/>
                <w:color w:val="000000"/>
                <w:sz w:val="24"/>
                <w:szCs w:val="24"/>
              </w:rPr>
            </w:pPr>
            <w:ins w:id="82" w:author="Yang Liu" w:date="2018-10-16T22:02:00Z">
              <w:r>
                <w:rPr>
                  <w:rFonts w:ascii="Times New Roman" w:eastAsia="Times New Roman" w:hAnsi="Times New Roman" w:cs="Times New Roman"/>
                  <w:b/>
                  <w:bCs/>
                  <w:color w:val="000000"/>
                  <w:sz w:val="24"/>
                  <w:szCs w:val="24"/>
                </w:rPr>
                <w:t>0.31</w:t>
              </w:r>
            </w:ins>
          </w:p>
        </w:tc>
      </w:tr>
      <w:tr w:rsidR="00566FDC" w14:paraId="4301BEEF" w14:textId="77777777" w:rsidTr="003555A5">
        <w:trPr>
          <w:ins w:id="83" w:author="Yang Liu" w:date="2018-10-16T21:42:00Z"/>
        </w:trPr>
        <w:tc>
          <w:tcPr>
            <w:tcW w:w="1435" w:type="dxa"/>
          </w:tcPr>
          <w:p w14:paraId="7F2B1A83" w14:textId="6654E0BD" w:rsidR="00566FDC" w:rsidRDefault="00566FDC" w:rsidP="00B17006">
            <w:pPr>
              <w:spacing w:after="240"/>
              <w:rPr>
                <w:ins w:id="84" w:author="Yang Liu" w:date="2018-10-16T21:42:00Z"/>
                <w:rFonts w:ascii="Times New Roman" w:eastAsia="Times New Roman" w:hAnsi="Times New Roman" w:cs="Times New Roman"/>
                <w:bCs/>
                <w:color w:val="000000"/>
                <w:sz w:val="24"/>
                <w:szCs w:val="24"/>
              </w:rPr>
            </w:pPr>
            <w:ins w:id="85" w:author="Yang Liu" w:date="2018-10-16T21:42:00Z">
              <w:r>
                <w:rPr>
                  <w:rFonts w:ascii="Times New Roman" w:eastAsia="Times New Roman" w:hAnsi="Times New Roman" w:cs="Times New Roman"/>
                  <w:bCs/>
                  <w:color w:val="000000"/>
                  <w:sz w:val="24"/>
                  <w:szCs w:val="24"/>
                </w:rPr>
                <w:t>Muzzle</w:t>
              </w:r>
            </w:ins>
          </w:p>
        </w:tc>
        <w:tc>
          <w:tcPr>
            <w:tcW w:w="3600" w:type="dxa"/>
          </w:tcPr>
          <w:p w14:paraId="33A4FD51" w14:textId="749A97C6" w:rsidR="00566FDC" w:rsidRDefault="00566FDC" w:rsidP="00B17006">
            <w:pPr>
              <w:spacing w:after="240"/>
              <w:rPr>
                <w:ins w:id="86" w:author="Yang Liu" w:date="2018-10-16T21:42:00Z"/>
                <w:rFonts w:ascii="Times New Roman" w:eastAsia="Times New Roman" w:hAnsi="Times New Roman" w:cs="Times New Roman"/>
                <w:b/>
                <w:bCs/>
                <w:color w:val="000000"/>
                <w:sz w:val="24"/>
                <w:szCs w:val="24"/>
              </w:rPr>
            </w:pPr>
            <w:ins w:id="87" w:author="Yang Liu" w:date="2018-10-16T21:42:00Z">
              <w:r>
                <w:rPr>
                  <w:rFonts w:ascii="Times New Roman" w:eastAsia="Times New Roman" w:hAnsi="Times New Roman" w:cs="Times New Roman"/>
                  <w:b/>
                  <w:bCs/>
                  <w:color w:val="000000"/>
                  <w:sz w:val="24"/>
                  <w:szCs w:val="24"/>
                </w:rPr>
                <w:t>33,057</w:t>
              </w:r>
            </w:ins>
          </w:p>
        </w:tc>
        <w:tc>
          <w:tcPr>
            <w:tcW w:w="3510" w:type="dxa"/>
          </w:tcPr>
          <w:p w14:paraId="5B96CB4A" w14:textId="6BFC4328" w:rsidR="00566FDC" w:rsidRDefault="009E06E4" w:rsidP="00B17006">
            <w:pPr>
              <w:spacing w:after="240"/>
              <w:rPr>
                <w:ins w:id="88" w:author="Yang Liu" w:date="2018-10-16T21:42:00Z"/>
                <w:rFonts w:ascii="Times New Roman" w:eastAsia="Times New Roman" w:hAnsi="Times New Roman" w:cs="Times New Roman"/>
                <w:b/>
                <w:bCs/>
                <w:color w:val="000000"/>
                <w:sz w:val="24"/>
                <w:szCs w:val="24"/>
              </w:rPr>
            </w:pPr>
            <w:ins w:id="89" w:author="Yang Liu" w:date="2018-10-16T22:01:00Z">
              <w:r>
                <w:rPr>
                  <w:rFonts w:ascii="Times New Roman" w:eastAsia="Times New Roman" w:hAnsi="Times New Roman" w:cs="Times New Roman"/>
                  <w:b/>
                  <w:bCs/>
                  <w:color w:val="000000"/>
                  <w:sz w:val="24"/>
                  <w:szCs w:val="24"/>
                </w:rPr>
                <w:t>2.90</w:t>
              </w:r>
            </w:ins>
          </w:p>
        </w:tc>
      </w:tr>
      <w:tr w:rsidR="00566FDC" w14:paraId="74921A61" w14:textId="77777777" w:rsidTr="003555A5">
        <w:trPr>
          <w:ins w:id="90" w:author="Yang Liu" w:date="2018-10-16T21:42:00Z"/>
        </w:trPr>
        <w:tc>
          <w:tcPr>
            <w:tcW w:w="1435" w:type="dxa"/>
          </w:tcPr>
          <w:p w14:paraId="1DC9951A" w14:textId="5D0F4C70" w:rsidR="00566FDC" w:rsidRDefault="00566FDC" w:rsidP="00B17006">
            <w:pPr>
              <w:spacing w:after="240"/>
              <w:rPr>
                <w:ins w:id="91" w:author="Yang Liu" w:date="2018-10-16T21:42:00Z"/>
                <w:rFonts w:ascii="Times New Roman" w:eastAsia="Times New Roman" w:hAnsi="Times New Roman" w:cs="Times New Roman"/>
                <w:bCs/>
                <w:color w:val="000000"/>
                <w:sz w:val="24"/>
                <w:szCs w:val="24"/>
              </w:rPr>
            </w:pPr>
            <w:ins w:id="92" w:author="Yang Liu" w:date="2018-10-16T21:42:00Z">
              <w:r>
                <w:rPr>
                  <w:rFonts w:ascii="Times New Roman" w:eastAsia="Times New Roman" w:hAnsi="Times New Roman" w:cs="Times New Roman"/>
                  <w:bCs/>
                  <w:color w:val="000000"/>
                  <w:sz w:val="24"/>
                  <w:szCs w:val="24"/>
                </w:rPr>
                <w:t>NFA</w:t>
              </w:r>
            </w:ins>
          </w:p>
        </w:tc>
        <w:tc>
          <w:tcPr>
            <w:tcW w:w="3600" w:type="dxa"/>
          </w:tcPr>
          <w:p w14:paraId="5969CC47" w14:textId="7BD75F3C" w:rsidR="00566FDC" w:rsidRDefault="00566FDC" w:rsidP="00B17006">
            <w:pPr>
              <w:spacing w:after="240"/>
              <w:rPr>
                <w:ins w:id="93" w:author="Yang Liu" w:date="2018-10-16T21:42:00Z"/>
                <w:rFonts w:ascii="Times New Roman" w:eastAsia="Times New Roman" w:hAnsi="Times New Roman" w:cs="Times New Roman"/>
                <w:b/>
                <w:bCs/>
                <w:color w:val="000000"/>
                <w:sz w:val="24"/>
                <w:szCs w:val="24"/>
              </w:rPr>
            </w:pPr>
            <w:ins w:id="94" w:author="Yang Liu" w:date="2018-10-16T21:42:00Z">
              <w:r>
                <w:rPr>
                  <w:rFonts w:ascii="Times New Roman" w:eastAsia="Times New Roman" w:hAnsi="Times New Roman" w:cs="Times New Roman"/>
                  <w:b/>
                  <w:bCs/>
                  <w:color w:val="000000"/>
                  <w:sz w:val="24"/>
                  <w:szCs w:val="24"/>
                </w:rPr>
                <w:t>8,588</w:t>
              </w:r>
            </w:ins>
          </w:p>
        </w:tc>
        <w:tc>
          <w:tcPr>
            <w:tcW w:w="3510" w:type="dxa"/>
          </w:tcPr>
          <w:p w14:paraId="4ACEA4B9" w14:textId="18994CE6" w:rsidR="00566FDC" w:rsidRDefault="009E06E4" w:rsidP="00B17006">
            <w:pPr>
              <w:spacing w:after="240"/>
              <w:rPr>
                <w:ins w:id="95" w:author="Yang Liu" w:date="2018-10-16T21:42:00Z"/>
                <w:rFonts w:ascii="Times New Roman" w:eastAsia="Times New Roman" w:hAnsi="Times New Roman" w:cs="Times New Roman"/>
                <w:b/>
                <w:bCs/>
                <w:color w:val="000000"/>
                <w:sz w:val="24"/>
                <w:szCs w:val="24"/>
              </w:rPr>
            </w:pPr>
            <w:ins w:id="96" w:author="Yang Liu" w:date="2018-10-16T22:03:00Z">
              <w:r>
                <w:rPr>
                  <w:rFonts w:ascii="Times New Roman" w:eastAsia="Times New Roman" w:hAnsi="Times New Roman" w:cs="Times New Roman"/>
                  <w:b/>
                  <w:bCs/>
                  <w:color w:val="000000"/>
                  <w:sz w:val="24"/>
                  <w:szCs w:val="24"/>
                </w:rPr>
                <w:t>11.35</w:t>
              </w:r>
            </w:ins>
          </w:p>
        </w:tc>
      </w:tr>
      <w:tr w:rsidR="00566FDC" w14:paraId="0E1D5EEF" w14:textId="77777777" w:rsidTr="003555A5">
        <w:trPr>
          <w:ins w:id="97" w:author="Yang Liu" w:date="2018-10-16T21:42:00Z"/>
        </w:trPr>
        <w:tc>
          <w:tcPr>
            <w:tcW w:w="1435" w:type="dxa"/>
          </w:tcPr>
          <w:p w14:paraId="56A00D8F" w14:textId="5736324E" w:rsidR="00566FDC" w:rsidRDefault="00566FDC" w:rsidP="00B17006">
            <w:pPr>
              <w:spacing w:after="240"/>
              <w:rPr>
                <w:ins w:id="98" w:author="Yang Liu" w:date="2018-10-16T21:42:00Z"/>
                <w:rFonts w:ascii="Times New Roman" w:eastAsia="Times New Roman" w:hAnsi="Times New Roman" w:cs="Times New Roman"/>
                <w:bCs/>
                <w:color w:val="000000"/>
                <w:sz w:val="24"/>
                <w:szCs w:val="24"/>
              </w:rPr>
            </w:pPr>
            <w:ins w:id="99" w:author="Yang Liu" w:date="2018-10-16T21:42:00Z">
              <w:r>
                <w:rPr>
                  <w:rFonts w:ascii="Times New Roman" w:eastAsia="Times New Roman" w:hAnsi="Times New Roman" w:cs="Times New Roman"/>
                  <w:bCs/>
                  <w:color w:val="000000"/>
                  <w:sz w:val="24"/>
                  <w:szCs w:val="24"/>
                </w:rPr>
                <w:t>Firearms</w:t>
              </w:r>
            </w:ins>
          </w:p>
        </w:tc>
        <w:tc>
          <w:tcPr>
            <w:tcW w:w="3600" w:type="dxa"/>
          </w:tcPr>
          <w:p w14:paraId="55350129" w14:textId="5DF0E8E0" w:rsidR="00566FDC" w:rsidRDefault="00566FDC" w:rsidP="00B17006">
            <w:pPr>
              <w:spacing w:after="240"/>
              <w:rPr>
                <w:ins w:id="100" w:author="Yang Liu" w:date="2018-10-16T21:42:00Z"/>
                <w:rFonts w:ascii="Times New Roman" w:eastAsia="Times New Roman" w:hAnsi="Times New Roman" w:cs="Times New Roman"/>
                <w:b/>
                <w:bCs/>
                <w:color w:val="000000"/>
                <w:sz w:val="24"/>
                <w:szCs w:val="24"/>
              </w:rPr>
            </w:pPr>
            <w:ins w:id="101" w:author="Yang Liu" w:date="2018-10-16T21:42:00Z">
              <w:r>
                <w:rPr>
                  <w:rFonts w:ascii="Times New Roman" w:eastAsia="Times New Roman" w:hAnsi="Times New Roman" w:cs="Times New Roman"/>
                  <w:b/>
                  <w:bCs/>
                  <w:color w:val="000000"/>
                  <w:sz w:val="24"/>
                  <w:szCs w:val="24"/>
                </w:rPr>
                <w:t>5,827</w:t>
              </w:r>
            </w:ins>
          </w:p>
        </w:tc>
        <w:tc>
          <w:tcPr>
            <w:tcW w:w="3510" w:type="dxa"/>
          </w:tcPr>
          <w:p w14:paraId="6D7A7668" w14:textId="01EC30A9" w:rsidR="00566FDC" w:rsidRDefault="009E06E4" w:rsidP="00B17006">
            <w:pPr>
              <w:spacing w:after="240"/>
              <w:rPr>
                <w:ins w:id="102" w:author="Yang Liu" w:date="2018-10-16T21:42:00Z"/>
                <w:rFonts w:ascii="Times New Roman" w:eastAsia="Times New Roman" w:hAnsi="Times New Roman" w:cs="Times New Roman"/>
                <w:b/>
                <w:bCs/>
                <w:color w:val="000000"/>
                <w:sz w:val="24"/>
                <w:szCs w:val="24"/>
              </w:rPr>
            </w:pPr>
            <w:ins w:id="103" w:author="Yang Liu" w:date="2018-10-16T22:03:00Z">
              <w:r>
                <w:rPr>
                  <w:rFonts w:ascii="Times New Roman" w:eastAsia="Times New Roman" w:hAnsi="Times New Roman" w:cs="Times New Roman"/>
                  <w:b/>
                  <w:bCs/>
                  <w:color w:val="000000"/>
                  <w:sz w:val="24"/>
                  <w:szCs w:val="24"/>
                </w:rPr>
                <w:t>5.05</w:t>
              </w:r>
            </w:ins>
          </w:p>
        </w:tc>
      </w:tr>
      <w:tr w:rsidR="003555A5" w14:paraId="7A0A2966" w14:textId="77777777" w:rsidTr="003555A5">
        <w:tc>
          <w:tcPr>
            <w:tcW w:w="1435" w:type="dxa"/>
          </w:tcPr>
          <w:p w14:paraId="733F3DEA" w14:textId="606E16C0" w:rsidR="00566FDC"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Other</w:t>
            </w:r>
          </w:p>
        </w:tc>
        <w:tc>
          <w:tcPr>
            <w:tcW w:w="3600" w:type="dxa"/>
          </w:tcPr>
          <w:p w14:paraId="5C373E2E" w14:textId="2A2D17D2" w:rsidR="003555A5" w:rsidRDefault="00566FDC" w:rsidP="00B17006">
            <w:pPr>
              <w:spacing w:after="240"/>
              <w:rPr>
                <w:rFonts w:ascii="Times New Roman" w:eastAsia="Times New Roman" w:hAnsi="Times New Roman" w:cs="Times New Roman"/>
                <w:b/>
                <w:bCs/>
                <w:color w:val="000000"/>
                <w:sz w:val="24"/>
                <w:szCs w:val="24"/>
              </w:rPr>
            </w:pPr>
            <w:ins w:id="104" w:author="Yang Liu" w:date="2018-10-16T21:43:00Z">
              <w:r>
                <w:rPr>
                  <w:rFonts w:ascii="Times New Roman" w:eastAsia="Times New Roman" w:hAnsi="Times New Roman" w:cs="Times New Roman"/>
                  <w:b/>
                  <w:bCs/>
                  <w:color w:val="000000"/>
                  <w:sz w:val="24"/>
                  <w:szCs w:val="24"/>
                </w:rPr>
                <w:t>347</w:t>
              </w:r>
            </w:ins>
          </w:p>
        </w:tc>
        <w:tc>
          <w:tcPr>
            <w:tcW w:w="3510" w:type="dxa"/>
          </w:tcPr>
          <w:p w14:paraId="4E59546F" w14:textId="79F7F95D" w:rsidR="003555A5" w:rsidRDefault="009E06E4" w:rsidP="00B17006">
            <w:pPr>
              <w:spacing w:after="240"/>
              <w:rPr>
                <w:rFonts w:ascii="Times New Roman" w:eastAsia="Times New Roman" w:hAnsi="Times New Roman" w:cs="Times New Roman"/>
                <w:b/>
                <w:bCs/>
                <w:color w:val="000000"/>
                <w:sz w:val="24"/>
                <w:szCs w:val="24"/>
              </w:rPr>
            </w:pPr>
            <w:ins w:id="105" w:author="Yang Liu" w:date="2018-10-16T22:03:00Z">
              <w:r>
                <w:rPr>
                  <w:rFonts w:ascii="Times New Roman" w:eastAsia="Times New Roman" w:hAnsi="Times New Roman" w:cs="Times New Roman"/>
                  <w:b/>
                  <w:bCs/>
                  <w:color w:val="000000"/>
                  <w:sz w:val="24"/>
                  <w:szCs w:val="24"/>
                </w:rPr>
                <w:t>2.02</w:t>
              </w:r>
            </w:ins>
          </w:p>
        </w:tc>
      </w:tr>
      <w:tr w:rsidR="00566FDC" w14:paraId="09569923" w14:textId="77777777" w:rsidTr="003555A5">
        <w:trPr>
          <w:ins w:id="106" w:author="Yang Liu" w:date="2018-10-16T21:43:00Z"/>
        </w:trPr>
        <w:tc>
          <w:tcPr>
            <w:tcW w:w="1435" w:type="dxa"/>
          </w:tcPr>
          <w:p w14:paraId="042AC37A" w14:textId="77777777" w:rsidR="00566FDC" w:rsidRDefault="00566FDC" w:rsidP="00B17006">
            <w:pPr>
              <w:spacing w:after="240"/>
              <w:rPr>
                <w:ins w:id="107" w:author="Yang Liu" w:date="2018-10-16T21:43:00Z"/>
                <w:rFonts w:ascii="Times New Roman" w:eastAsia="Times New Roman" w:hAnsi="Times New Roman" w:cs="Times New Roman"/>
                <w:bCs/>
                <w:color w:val="000000"/>
                <w:sz w:val="24"/>
                <w:szCs w:val="24"/>
              </w:rPr>
            </w:pPr>
          </w:p>
          <w:p w14:paraId="6C0D21F1" w14:textId="23B2CDE6" w:rsidR="00566FDC" w:rsidRPr="003555A5" w:rsidRDefault="00566FDC" w:rsidP="00B17006">
            <w:pPr>
              <w:spacing w:after="240"/>
              <w:rPr>
                <w:ins w:id="108" w:author="Yang Liu" w:date="2018-10-16T21:43:00Z"/>
                <w:rFonts w:ascii="Times New Roman" w:eastAsia="Times New Roman" w:hAnsi="Times New Roman" w:cs="Times New Roman"/>
                <w:bCs/>
                <w:color w:val="000000"/>
                <w:sz w:val="24"/>
                <w:szCs w:val="24"/>
              </w:rPr>
            </w:pPr>
            <w:ins w:id="109" w:author="Yang Liu" w:date="2018-10-16T21:43:00Z">
              <w:r>
                <w:rPr>
                  <w:rFonts w:ascii="Times New Roman" w:eastAsia="Times New Roman" w:hAnsi="Times New Roman" w:cs="Times New Roman"/>
                  <w:bCs/>
                  <w:color w:val="000000"/>
                  <w:sz w:val="24"/>
                  <w:szCs w:val="24"/>
                </w:rPr>
                <w:t>All</w:t>
              </w:r>
            </w:ins>
          </w:p>
        </w:tc>
        <w:tc>
          <w:tcPr>
            <w:tcW w:w="3600" w:type="dxa"/>
          </w:tcPr>
          <w:p w14:paraId="4EDC1548" w14:textId="2C1A0859" w:rsidR="00566FDC" w:rsidRDefault="00566FDC" w:rsidP="00B17006">
            <w:pPr>
              <w:spacing w:after="240"/>
              <w:rPr>
                <w:ins w:id="110" w:author="Yang Liu" w:date="2018-10-16T21:43:00Z"/>
                <w:rFonts w:ascii="Times New Roman" w:eastAsia="Times New Roman" w:hAnsi="Times New Roman" w:cs="Times New Roman"/>
                <w:b/>
                <w:bCs/>
                <w:color w:val="000000"/>
                <w:sz w:val="24"/>
                <w:szCs w:val="24"/>
              </w:rPr>
            </w:pPr>
            <w:ins w:id="111" w:author="Yang Liu" w:date="2018-10-16T21:43:00Z">
              <w:r>
                <w:rPr>
                  <w:rFonts w:ascii="Times New Roman" w:eastAsia="Times New Roman" w:hAnsi="Times New Roman" w:cs="Times New Roman"/>
                  <w:b/>
                  <w:bCs/>
                  <w:color w:val="000000"/>
                  <w:sz w:val="24"/>
                  <w:szCs w:val="24"/>
                </w:rPr>
                <w:t>111</w:t>
              </w:r>
            </w:ins>
          </w:p>
        </w:tc>
        <w:tc>
          <w:tcPr>
            <w:tcW w:w="3510" w:type="dxa"/>
          </w:tcPr>
          <w:p w14:paraId="6C295960" w14:textId="1911D814" w:rsidR="00566FDC" w:rsidRDefault="009E06E4" w:rsidP="00B17006">
            <w:pPr>
              <w:spacing w:after="240"/>
              <w:rPr>
                <w:ins w:id="112" w:author="Yang Liu" w:date="2018-10-16T21:43:00Z"/>
                <w:rFonts w:ascii="Times New Roman" w:eastAsia="Times New Roman" w:hAnsi="Times New Roman" w:cs="Times New Roman"/>
                <w:b/>
                <w:bCs/>
                <w:color w:val="000000"/>
                <w:sz w:val="24"/>
                <w:szCs w:val="24"/>
              </w:rPr>
            </w:pPr>
            <w:ins w:id="113" w:author="Yang Liu" w:date="2018-10-16T22:02:00Z">
              <w:r>
                <w:rPr>
                  <w:rFonts w:ascii="Times New Roman" w:eastAsia="Times New Roman" w:hAnsi="Times New Roman" w:cs="Times New Roman"/>
                  <w:b/>
                  <w:bCs/>
                  <w:color w:val="000000"/>
                  <w:sz w:val="24"/>
                  <w:szCs w:val="24"/>
                </w:rPr>
                <w:t>12.61</w:t>
              </w:r>
            </w:ins>
          </w:p>
        </w:tc>
      </w:tr>
      <w:tr w:rsidR="003555A5" w14:paraId="462BED90" w14:textId="77777777" w:rsidTr="003555A5">
        <w:tc>
          <w:tcPr>
            <w:tcW w:w="1435" w:type="dxa"/>
          </w:tcPr>
          <w:p w14:paraId="72E32556" w14:textId="511ADD72" w:rsidR="003555A5" w:rsidRPr="003555A5" w:rsidRDefault="003555A5" w:rsidP="00B17006">
            <w:pPr>
              <w:spacing w:after="240"/>
              <w:rPr>
                <w:rFonts w:ascii="Times New Roman" w:eastAsia="Times New Roman" w:hAnsi="Times New Roman" w:cs="Times New Roman"/>
                <w:bCs/>
                <w:color w:val="000000"/>
                <w:sz w:val="24"/>
                <w:szCs w:val="24"/>
              </w:rPr>
            </w:pPr>
            <w:r w:rsidRPr="003555A5">
              <w:rPr>
                <w:rFonts w:ascii="Times New Roman" w:eastAsia="Times New Roman" w:hAnsi="Times New Roman" w:cs="Times New Roman"/>
                <w:bCs/>
                <w:color w:val="000000"/>
                <w:sz w:val="24"/>
                <w:szCs w:val="24"/>
              </w:rPr>
              <w:t>Total</w:t>
            </w:r>
          </w:p>
        </w:tc>
        <w:tc>
          <w:tcPr>
            <w:tcW w:w="3600" w:type="dxa"/>
          </w:tcPr>
          <w:p w14:paraId="0F1C5B0B" w14:textId="579A1823" w:rsidR="003555A5" w:rsidRDefault="00222FB6" w:rsidP="00B17006">
            <w:pPr>
              <w:spacing w:after="240"/>
              <w:rPr>
                <w:rFonts w:ascii="Times New Roman" w:eastAsia="Times New Roman" w:hAnsi="Times New Roman" w:cs="Times New Roman"/>
                <w:b/>
                <w:bCs/>
                <w:color w:val="000000"/>
                <w:sz w:val="24"/>
                <w:szCs w:val="24"/>
              </w:rPr>
            </w:pPr>
            <w:ins w:id="114" w:author="Yang Liu" w:date="2018-10-16T17:35:00Z">
              <w:r>
                <w:rPr>
                  <w:rFonts w:ascii="Times New Roman" w:eastAsia="Times New Roman" w:hAnsi="Times New Roman" w:cs="Times New Roman"/>
                  <w:b/>
                  <w:bCs/>
                  <w:color w:val="000000"/>
                  <w:sz w:val="24"/>
                  <w:szCs w:val="24"/>
                </w:rPr>
                <w:t>4,903,805</w:t>
              </w:r>
            </w:ins>
          </w:p>
        </w:tc>
        <w:tc>
          <w:tcPr>
            <w:tcW w:w="3510" w:type="dxa"/>
          </w:tcPr>
          <w:p w14:paraId="4DDD5FC8" w14:textId="4F66F1BE" w:rsidR="003555A5" w:rsidRDefault="00222FB6" w:rsidP="00B17006">
            <w:pPr>
              <w:spacing w:after="240"/>
              <w:rPr>
                <w:rFonts w:ascii="Times New Roman" w:eastAsia="Times New Roman" w:hAnsi="Times New Roman" w:cs="Times New Roman"/>
                <w:b/>
                <w:bCs/>
                <w:color w:val="000000"/>
                <w:sz w:val="24"/>
                <w:szCs w:val="24"/>
              </w:rPr>
            </w:pPr>
            <w:ins w:id="115" w:author="Yang Liu" w:date="2018-10-16T17:36:00Z">
              <w:r>
                <w:rPr>
                  <w:rFonts w:ascii="Times New Roman" w:eastAsia="Times New Roman" w:hAnsi="Times New Roman" w:cs="Times New Roman"/>
                  <w:b/>
                  <w:bCs/>
                  <w:color w:val="000000"/>
                  <w:sz w:val="24"/>
                  <w:szCs w:val="24"/>
                </w:rPr>
                <w:t>10.86</w:t>
              </w:r>
            </w:ins>
          </w:p>
        </w:tc>
      </w:tr>
    </w:tbl>
    <w:p w14:paraId="37F37461" w14:textId="11C48283" w:rsidR="009C6BB3" w:rsidRDefault="009C6BB3" w:rsidP="00B17006">
      <w:pPr>
        <w:spacing w:after="240" w:line="240" w:lineRule="auto"/>
        <w:rPr>
          <w:rFonts w:ascii="Times New Roman" w:eastAsia="Times New Roman" w:hAnsi="Times New Roman" w:cs="Times New Roman"/>
          <w:b/>
          <w:bCs/>
          <w:color w:val="000000"/>
          <w:sz w:val="24"/>
          <w:szCs w:val="24"/>
        </w:rPr>
      </w:pPr>
    </w:p>
    <w:p w14:paraId="0FBA7D09" w14:textId="0B178B61" w:rsidR="00B17006" w:rsidRDefault="00B17006" w:rsidP="00B17006">
      <w:pPr>
        <w:spacing w:after="240" w:line="240" w:lineRule="auto"/>
        <w:rPr>
          <w:ins w:id="116" w:author="Yang Liu" w:date="2018-10-16T23:11:00Z"/>
          <w:rFonts w:ascii="Times New Roman" w:eastAsia="Times New Roman" w:hAnsi="Times New Roman" w:cs="Times New Roman"/>
          <w:b/>
          <w:bCs/>
          <w:color w:val="000000"/>
          <w:sz w:val="24"/>
          <w:szCs w:val="24"/>
        </w:rPr>
      </w:pPr>
      <w:commentRangeStart w:id="117"/>
      <w:r w:rsidRPr="00B17006">
        <w:rPr>
          <w:rFonts w:ascii="Times New Roman" w:eastAsia="Times New Roman" w:hAnsi="Times New Roman" w:cs="Times New Roman"/>
          <w:b/>
          <w:bCs/>
          <w:color w:val="000000"/>
          <w:sz w:val="24"/>
          <w:szCs w:val="24"/>
        </w:rPr>
        <w:t>Figure 1</w:t>
      </w:r>
      <w:commentRangeEnd w:id="117"/>
      <w:r w:rsidR="003555A5">
        <w:rPr>
          <w:rStyle w:val="CommentReference"/>
        </w:rPr>
        <w:commentReference w:id="117"/>
      </w:r>
    </w:p>
    <w:p w14:paraId="214AB6FF" w14:textId="234CFB73" w:rsidR="000F3B71" w:rsidRPr="00B17006" w:rsidRDefault="000F3B71" w:rsidP="00B17006">
      <w:pPr>
        <w:spacing w:after="240" w:line="240" w:lineRule="auto"/>
        <w:rPr>
          <w:rFonts w:ascii="Times New Roman" w:eastAsia="Times New Roman" w:hAnsi="Times New Roman" w:cs="Times New Roman"/>
          <w:sz w:val="24"/>
          <w:szCs w:val="24"/>
        </w:rPr>
      </w:pPr>
      <w:ins w:id="118" w:author="Yang Liu" w:date="2018-10-16T23:12:00Z">
        <w:r>
          <w:rPr>
            <w:rFonts w:ascii="Times New Roman" w:eastAsia="Times New Roman" w:hAnsi="Times New Roman" w:cs="Times New Roman"/>
            <w:noProof/>
            <w:sz w:val="24"/>
            <w:szCs w:val="24"/>
            <w:lang w:val="en-GB" w:eastAsia="zh-CN"/>
          </w:rPr>
          <w:drawing>
            <wp:inline distT="0" distB="0" distL="0" distR="0" wp14:anchorId="5B572166" wp14:editId="349BC363">
              <wp:extent cx="5877745" cy="416300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v1.png"/>
                      <pic:cNvPicPr/>
                    </pic:nvPicPr>
                    <pic:blipFill>
                      <a:blip r:embed="rId9">
                        <a:extLst>
                          <a:ext uri="{28A0092B-C50C-407E-A947-70E740481C1C}">
                            <a14:useLocalDpi xmlns:a14="http://schemas.microsoft.com/office/drawing/2010/main" val="0"/>
                          </a:ext>
                        </a:extLst>
                      </a:blip>
                      <a:stretch>
                        <a:fillRect/>
                      </a:stretch>
                    </pic:blipFill>
                    <pic:spPr>
                      <a:xfrm>
                        <a:off x="0" y="0"/>
                        <a:ext cx="5877745" cy="4163006"/>
                      </a:xfrm>
                      <a:prstGeom prst="rect">
                        <a:avLst/>
                      </a:prstGeom>
                    </pic:spPr>
                  </pic:pic>
                </a:graphicData>
              </a:graphic>
            </wp:inline>
          </w:drawing>
        </w:r>
      </w:ins>
      <w:bookmarkStart w:id="119" w:name="_GoBack"/>
      <w:bookmarkEnd w:id="119"/>
    </w:p>
    <w:p w14:paraId="005B78BF" w14:textId="77777777" w:rsidR="00B17006" w:rsidRPr="00B17006" w:rsidRDefault="00B17006" w:rsidP="00B1700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17006">
        <w:rPr>
          <w:rFonts w:ascii="Times New Roman" w:eastAsia="Times New Roman" w:hAnsi="Times New Roman" w:cs="Times New Roman"/>
          <w:color w:val="000000"/>
          <w:sz w:val="24"/>
          <w:szCs w:val="24"/>
        </w:rPr>
        <w:t>X: Year</w:t>
      </w:r>
    </w:p>
    <w:p w14:paraId="5033ECE3" w14:textId="77777777" w:rsidR="00B17006" w:rsidRPr="00B17006" w:rsidRDefault="00B17006" w:rsidP="00B1700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17006">
        <w:rPr>
          <w:rFonts w:ascii="Times New Roman" w:eastAsia="Times New Roman" w:hAnsi="Times New Roman" w:cs="Times New Roman"/>
          <w:color w:val="000000"/>
          <w:sz w:val="24"/>
          <w:szCs w:val="24"/>
        </w:rPr>
        <w:t>Y: Proportion of responsible gun sales</w:t>
      </w:r>
    </w:p>
    <w:p w14:paraId="73138E77" w14:textId="77777777" w:rsidR="00B17006" w:rsidRPr="00B17006" w:rsidRDefault="00B17006" w:rsidP="00B1700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17006">
        <w:rPr>
          <w:rFonts w:ascii="Times New Roman" w:eastAsia="Times New Roman" w:hAnsi="Times New Roman" w:cs="Times New Roman"/>
          <w:color w:val="000000"/>
          <w:sz w:val="24"/>
          <w:szCs w:val="24"/>
        </w:rPr>
        <w:t>Format: Line graph with confidence intervals</w:t>
      </w:r>
    </w:p>
    <w:p w14:paraId="504D56D4" w14:textId="77777777" w:rsidR="00B17006" w:rsidRPr="00B17006" w:rsidRDefault="00B17006" w:rsidP="00B17006">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B17006">
        <w:rPr>
          <w:rFonts w:ascii="Times New Roman" w:eastAsia="Times New Roman" w:hAnsi="Times New Roman" w:cs="Times New Roman"/>
          <w:color w:val="000000"/>
          <w:sz w:val="24"/>
          <w:szCs w:val="24"/>
        </w:rPr>
        <w:t>Note: Could add extra lines for specific gun types</w:t>
      </w:r>
    </w:p>
    <w:p w14:paraId="258EC3E2" w14:textId="77777777" w:rsidR="003555A5" w:rsidRDefault="003555A5" w:rsidP="00B17006">
      <w:pPr>
        <w:spacing w:after="240" w:line="240" w:lineRule="auto"/>
        <w:rPr>
          <w:rFonts w:ascii="Times New Roman" w:eastAsia="Times New Roman" w:hAnsi="Times New Roman" w:cs="Times New Roman"/>
          <w:b/>
          <w:bCs/>
          <w:color w:val="000000"/>
          <w:sz w:val="24"/>
          <w:szCs w:val="24"/>
        </w:rPr>
      </w:pPr>
    </w:p>
    <w:p w14:paraId="1731680E" w14:textId="77777777" w:rsidR="00647241" w:rsidRDefault="00647241" w:rsidP="00B17006">
      <w:pPr>
        <w:spacing w:after="240" w:line="240" w:lineRule="auto"/>
        <w:rPr>
          <w:rFonts w:ascii="Times New Roman" w:eastAsia="Times New Roman" w:hAnsi="Times New Roman" w:cs="Times New Roman"/>
          <w:b/>
          <w:bCs/>
          <w:color w:val="000000"/>
          <w:sz w:val="24"/>
          <w:szCs w:val="24"/>
        </w:rPr>
      </w:pPr>
    </w:p>
    <w:p w14:paraId="6C7F25E6" w14:textId="77777777" w:rsidR="00647241" w:rsidRDefault="00647241" w:rsidP="00B17006">
      <w:pPr>
        <w:spacing w:after="240" w:line="240" w:lineRule="auto"/>
        <w:rPr>
          <w:rFonts w:ascii="Times New Roman" w:eastAsia="Times New Roman" w:hAnsi="Times New Roman" w:cs="Times New Roman"/>
          <w:b/>
          <w:bCs/>
          <w:color w:val="000000"/>
          <w:sz w:val="24"/>
          <w:szCs w:val="24"/>
        </w:rPr>
      </w:pPr>
    </w:p>
    <w:p w14:paraId="4208D690" w14:textId="5D71A977" w:rsidR="00B17006" w:rsidRPr="00B17006" w:rsidRDefault="00B17006" w:rsidP="00B17006">
      <w:pPr>
        <w:spacing w:after="240" w:line="240" w:lineRule="auto"/>
        <w:rPr>
          <w:rFonts w:ascii="Times New Roman" w:eastAsia="Times New Roman" w:hAnsi="Times New Roman" w:cs="Times New Roman"/>
          <w:sz w:val="24"/>
          <w:szCs w:val="24"/>
        </w:rPr>
      </w:pPr>
      <w:commentRangeStart w:id="120"/>
      <w:r w:rsidRPr="00B17006">
        <w:rPr>
          <w:rFonts w:ascii="Times New Roman" w:eastAsia="Times New Roman" w:hAnsi="Times New Roman" w:cs="Times New Roman"/>
          <w:b/>
          <w:bCs/>
          <w:color w:val="000000"/>
          <w:sz w:val="24"/>
          <w:szCs w:val="24"/>
        </w:rPr>
        <w:t>References</w:t>
      </w:r>
      <w:commentRangeEnd w:id="120"/>
      <w:r w:rsidR="003555A5">
        <w:rPr>
          <w:rStyle w:val="CommentReference"/>
        </w:rPr>
        <w:commentReference w:id="120"/>
      </w:r>
    </w:p>
    <w:p w14:paraId="598A95BF" w14:textId="77777777" w:rsidR="00233DFF" w:rsidRDefault="00233DFF" w:rsidP="00B17006">
      <w:pPr>
        <w:spacing w:after="240" w:line="240" w:lineRule="auto"/>
        <w:rPr>
          <w:rFonts w:ascii="Times New Roman" w:eastAsia="Times New Roman" w:hAnsi="Times New Roman" w:cs="Times New Roman"/>
          <w:b/>
          <w:bCs/>
          <w:color w:val="000000"/>
          <w:sz w:val="24"/>
          <w:szCs w:val="24"/>
        </w:rPr>
      </w:pPr>
    </w:p>
    <w:p w14:paraId="6A28D206" w14:textId="77777777" w:rsidR="00233DFF" w:rsidRDefault="00233DFF" w:rsidP="00B17006">
      <w:pPr>
        <w:spacing w:after="240" w:line="240" w:lineRule="auto"/>
        <w:rPr>
          <w:rFonts w:ascii="Times New Roman" w:eastAsia="Times New Roman" w:hAnsi="Times New Roman" w:cs="Times New Roman"/>
          <w:b/>
          <w:bCs/>
          <w:color w:val="000000"/>
          <w:sz w:val="24"/>
          <w:szCs w:val="24"/>
        </w:rPr>
      </w:pPr>
    </w:p>
    <w:p w14:paraId="28D922FE" w14:textId="77777777" w:rsidR="00233DFF" w:rsidRDefault="00233DFF" w:rsidP="00B17006">
      <w:pPr>
        <w:spacing w:after="240" w:line="240" w:lineRule="auto"/>
        <w:rPr>
          <w:rFonts w:ascii="Times New Roman" w:eastAsia="Times New Roman" w:hAnsi="Times New Roman" w:cs="Times New Roman"/>
          <w:b/>
          <w:bCs/>
          <w:color w:val="000000"/>
          <w:sz w:val="24"/>
          <w:szCs w:val="24"/>
        </w:rPr>
      </w:pPr>
    </w:p>
    <w:p w14:paraId="482FD1BC" w14:textId="77777777" w:rsidR="00233DFF" w:rsidRDefault="00233DFF" w:rsidP="00B17006">
      <w:pPr>
        <w:spacing w:after="240" w:line="240" w:lineRule="auto"/>
        <w:rPr>
          <w:rFonts w:ascii="Times New Roman" w:eastAsia="Times New Roman" w:hAnsi="Times New Roman" w:cs="Times New Roman"/>
          <w:b/>
          <w:bCs/>
          <w:color w:val="000000"/>
          <w:sz w:val="24"/>
          <w:szCs w:val="24"/>
        </w:rPr>
      </w:pPr>
    </w:p>
    <w:sectPr w:rsidR="00233D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ndaram, Maria" w:date="2018-10-15T08:58:00Z" w:initials="SM">
    <w:p w14:paraId="4A11D04C" w14:textId="77777777" w:rsidR="00B17006" w:rsidRDefault="00B17006">
      <w:pPr>
        <w:pStyle w:val="CommentText"/>
      </w:pPr>
      <w:r>
        <w:rPr>
          <w:rStyle w:val="CommentReference"/>
        </w:rPr>
        <w:annotationRef/>
      </w:r>
      <w:r>
        <w:t>Ashley, could you please fill in this number?</w:t>
      </w:r>
    </w:p>
  </w:comment>
  <w:comment w:id="1" w:author="Sundaram, Maria" w:date="2018-10-15T09:22:00Z" w:initials="SM">
    <w:p w14:paraId="2BB482B4" w14:textId="06C9112A" w:rsidR="00D72DBF" w:rsidRDefault="00D72DBF">
      <w:pPr>
        <w:pStyle w:val="CommentText"/>
      </w:pPr>
      <w:r>
        <w:rPr>
          <w:rStyle w:val="CommentReference"/>
        </w:rPr>
        <w:annotationRef/>
      </w:r>
      <w:r>
        <w:t>Ashley, could you please note the citation here?</w:t>
      </w:r>
    </w:p>
  </w:comment>
  <w:comment w:id="2" w:author="Sundaram, Maria" w:date="2018-10-15T09:26:00Z" w:initials="SM">
    <w:p w14:paraId="2E22BBED" w14:textId="3F8017E8" w:rsidR="00C657A5" w:rsidRDefault="00C657A5">
      <w:pPr>
        <w:pStyle w:val="CommentText"/>
      </w:pPr>
      <w:r>
        <w:rPr>
          <w:rStyle w:val="CommentReference"/>
        </w:rPr>
        <w:annotationRef/>
      </w:r>
      <w:r>
        <w:t>This should also be cited.</w:t>
      </w:r>
    </w:p>
  </w:comment>
  <w:comment w:id="4" w:author="Sundaram, Maria" w:date="2018-10-15T08:59:00Z" w:initials="SM">
    <w:p w14:paraId="1EB64F00" w14:textId="42555D36" w:rsidR="00233DFF" w:rsidRDefault="00233DFF">
      <w:pPr>
        <w:pStyle w:val="CommentText"/>
      </w:pPr>
      <w:r>
        <w:rPr>
          <w:rStyle w:val="CommentReference"/>
        </w:rPr>
        <w:annotationRef/>
      </w:r>
      <w:r>
        <w:t>Yang, could you please fill in this number?</w:t>
      </w:r>
    </w:p>
  </w:comment>
  <w:comment w:id="6" w:author="Sundaram, Maria" w:date="2018-10-15T09:09:00Z" w:initials="SM">
    <w:p w14:paraId="69593034" w14:textId="3DA488BF" w:rsidR="009C6BB3" w:rsidRDefault="009C6BB3">
      <w:pPr>
        <w:pStyle w:val="CommentText"/>
      </w:pPr>
      <w:r>
        <w:rPr>
          <w:rStyle w:val="CommentReference"/>
        </w:rPr>
        <w:annotationRef/>
      </w:r>
      <w:r>
        <w:t>Just to confirm: Is this the same as “responsible selling”? If so, let’s just list all of this in the same sentence.</w:t>
      </w:r>
    </w:p>
  </w:comment>
  <w:comment w:id="15" w:author="Sundaram, Maria" w:date="2018-10-15T09:01:00Z" w:initials="SM">
    <w:p w14:paraId="20CA50B8" w14:textId="1221C592" w:rsidR="00233DFF" w:rsidRDefault="00233DFF">
      <w:pPr>
        <w:pStyle w:val="CommentText"/>
      </w:pPr>
      <w:r>
        <w:rPr>
          <w:rStyle w:val="CommentReference"/>
        </w:rPr>
        <w:annotationRef/>
      </w:r>
      <w:r>
        <w:t>Yang, could you please fill in this range?</w:t>
      </w:r>
    </w:p>
  </w:comment>
  <w:comment w:id="33" w:author="Sundaram, Maria" w:date="2018-10-15T09:02:00Z" w:initials="SM">
    <w:p w14:paraId="34A523A5" w14:textId="722515C1" w:rsidR="00233DFF" w:rsidRDefault="00233DFF">
      <w:pPr>
        <w:pStyle w:val="CommentText"/>
      </w:pPr>
      <w:r>
        <w:rPr>
          <w:rStyle w:val="CommentReference"/>
        </w:rPr>
        <w:annotationRef/>
      </w:r>
      <w:r>
        <w:t>Yang, could you please fill in this range?</w:t>
      </w:r>
    </w:p>
  </w:comment>
  <w:comment w:id="39" w:author="Sundaram, Maria" w:date="2018-10-15T09:14:00Z" w:initials="SM">
    <w:p w14:paraId="0C370BF3" w14:textId="458878A5" w:rsidR="009C6BB3" w:rsidRDefault="009C6BB3">
      <w:pPr>
        <w:pStyle w:val="CommentText"/>
      </w:pPr>
      <w:r>
        <w:rPr>
          <w:rStyle w:val="CommentReference"/>
        </w:rPr>
        <w:annotationRef/>
      </w:r>
      <w:r>
        <w:t>Yang, could you please fill in this number?</w:t>
      </w:r>
    </w:p>
  </w:comment>
  <w:comment w:id="40" w:author="Yang Liu" w:date="2018-10-16T22:06:00Z" w:initials="YL">
    <w:p w14:paraId="6E570C63" w14:textId="4D1E390B" w:rsidR="00246284" w:rsidRDefault="00246284">
      <w:pPr>
        <w:pStyle w:val="CommentText"/>
      </w:pPr>
      <w:r>
        <w:rPr>
          <w:rStyle w:val="CommentReference"/>
        </w:rPr>
        <w:annotationRef/>
      </w:r>
      <w:r>
        <w:t>This is not what we did.</w:t>
      </w:r>
    </w:p>
  </w:comment>
  <w:comment w:id="42" w:author="Sundaram, Maria" w:date="2018-10-15T09:14:00Z" w:initials="SM">
    <w:p w14:paraId="1F891BE6" w14:textId="14EFD3B5" w:rsidR="009C6BB3" w:rsidRDefault="009C6BB3">
      <w:pPr>
        <w:pStyle w:val="CommentText"/>
      </w:pPr>
      <w:r>
        <w:rPr>
          <w:rStyle w:val="CommentReference"/>
        </w:rPr>
        <w:annotationRef/>
      </w:r>
      <w:r>
        <w:t>Yang, could you please fill in these numbers?</w:t>
      </w:r>
    </w:p>
  </w:comment>
  <w:comment w:id="41" w:author="Sundaram, Maria" w:date="2018-10-15T09:15:00Z" w:initials="SM">
    <w:p w14:paraId="441186B9" w14:textId="369EEB4A" w:rsidR="009C6BB3" w:rsidRDefault="009C6BB3">
      <w:pPr>
        <w:pStyle w:val="CommentText"/>
      </w:pPr>
      <w:r>
        <w:rPr>
          <w:rStyle w:val="CommentReference"/>
        </w:rPr>
        <w:annotationRef/>
      </w:r>
      <w:r>
        <w:t>I would love to get a little more clarity here. Is our point that there is misspecification on Armslist for “semi-automatic” vs. “automatic” firearms, or is our point that guns being sold as “automatic” are not asking for a background check even though they are required for this class of firearm?</w:t>
      </w:r>
    </w:p>
  </w:comment>
  <w:comment w:id="43" w:author="Sundaram, Maria" w:date="2018-10-15T09:18:00Z" w:initials="SM">
    <w:p w14:paraId="46D377F4" w14:textId="77777777" w:rsidR="009C6BB3" w:rsidRPr="00B17006" w:rsidRDefault="009C6BB3" w:rsidP="009C6BB3">
      <w:pPr>
        <w:spacing w:after="240" w:line="240" w:lineRule="auto"/>
        <w:rPr>
          <w:rFonts w:ascii="Times New Roman" w:eastAsia="Times New Roman" w:hAnsi="Times New Roman" w:cs="Times New Roman"/>
          <w:sz w:val="24"/>
          <w:szCs w:val="24"/>
        </w:rPr>
      </w:pPr>
      <w:r>
        <w:rPr>
          <w:rStyle w:val="CommentReference"/>
        </w:rPr>
        <w:annotationRef/>
      </w:r>
      <w:r w:rsidRPr="00B17006">
        <w:rPr>
          <w:rFonts w:ascii="Times New Roman" w:eastAsia="Times New Roman" w:hAnsi="Times New Roman" w:cs="Times New Roman"/>
          <w:b/>
          <w:bCs/>
          <w:color w:val="000000"/>
          <w:sz w:val="24"/>
          <w:szCs w:val="24"/>
          <w:shd w:val="clear" w:color="auto" w:fill="FFFF00"/>
        </w:rPr>
        <w:t>Fit in context of other literature.</w:t>
      </w:r>
    </w:p>
    <w:p w14:paraId="39ADA136" w14:textId="77777777" w:rsidR="009C6BB3" w:rsidRPr="00B17006" w:rsidRDefault="009C6BB3"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Talk about limitations. Maybe other online vendors. Maybe sellers don’t ask for check but it’s assumed, etc.</w:t>
      </w:r>
    </w:p>
    <w:p w14:paraId="550E58BA" w14:textId="77777777" w:rsidR="009C6BB3" w:rsidRPr="00B17006" w:rsidRDefault="009C6BB3"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FF0000"/>
          <w:sz w:val="24"/>
          <w:szCs w:val="24"/>
        </w:rPr>
        <w:t>Federal law may not require it, but there may be state or local laws that require at least background checks when personal sales take place (Webster 2009). (Originally from this article: 16. Bowling M, Hickman MJ, Adams DB. Background Checks for Firearm Transfers, 2004.</w:t>
      </w:r>
      <w:r w:rsidRPr="00B17006">
        <w:rPr>
          <w:rFonts w:ascii="Times New Roman" w:eastAsia="Times New Roman" w:hAnsi="Times New Roman" w:cs="Times New Roman"/>
          <w:color w:val="FF0000"/>
          <w:sz w:val="24"/>
          <w:szCs w:val="24"/>
        </w:rPr>
        <w:br/>
        <w:t>Bureau of Justice Statistics Bulletin. NCJ 210117, U.S. Department of Justice, Washington,</w:t>
      </w:r>
      <w:r w:rsidRPr="00B17006">
        <w:rPr>
          <w:rFonts w:ascii="Times New Roman" w:eastAsia="Times New Roman" w:hAnsi="Times New Roman" w:cs="Times New Roman"/>
          <w:color w:val="FF0000"/>
          <w:sz w:val="24"/>
          <w:szCs w:val="24"/>
        </w:rPr>
        <w:br/>
        <w:t>DC, October 2005.)</w:t>
      </w:r>
    </w:p>
    <w:p w14:paraId="226EB5AF" w14:textId="77777777" w:rsidR="009C6BB3" w:rsidRPr="00B17006" w:rsidRDefault="009C6BB3" w:rsidP="009C6BB3">
      <w:pPr>
        <w:spacing w:after="240" w:line="240" w:lineRule="auto"/>
        <w:rPr>
          <w:rFonts w:ascii="Times New Roman" w:eastAsia="Times New Roman" w:hAnsi="Times New Roman" w:cs="Times New Roman"/>
          <w:sz w:val="24"/>
          <w:szCs w:val="24"/>
        </w:rPr>
      </w:pPr>
      <w:r w:rsidRPr="00B17006">
        <w:rPr>
          <w:rFonts w:ascii="Times New Roman" w:eastAsia="Times New Roman" w:hAnsi="Times New Roman" w:cs="Times New Roman"/>
          <w:color w:val="000000"/>
          <w:sz w:val="24"/>
          <w:szCs w:val="24"/>
        </w:rPr>
        <w:t>Policy implication: Regulation needs to extend to the online market if we expect to have any meaningful gun regulation. Maybe tie in reduction of gun-related injury/mortality here?</w:t>
      </w:r>
    </w:p>
    <w:p w14:paraId="2B57B3B7" w14:textId="5E964B4B" w:rsidR="009C6BB3" w:rsidRDefault="009C6BB3">
      <w:pPr>
        <w:pStyle w:val="CommentText"/>
      </w:pPr>
    </w:p>
  </w:comment>
  <w:comment w:id="44" w:author="Sundaram, Maria" w:date="2018-10-15T09:21:00Z" w:initials="SM">
    <w:p w14:paraId="067AE580" w14:textId="59CA8E9B" w:rsidR="003555A5" w:rsidRDefault="003555A5">
      <w:pPr>
        <w:pStyle w:val="CommentText"/>
      </w:pPr>
      <w:r>
        <w:rPr>
          <w:rStyle w:val="CommentReference"/>
        </w:rPr>
        <w:annotationRef/>
      </w:r>
      <w:r>
        <w:t>Yang, could you fill in this table?</w:t>
      </w:r>
    </w:p>
  </w:comment>
  <w:comment w:id="117" w:author="Sundaram, Maria" w:date="2018-10-15T09:21:00Z" w:initials="SM">
    <w:p w14:paraId="70FD77A3" w14:textId="6A8EE1D7" w:rsidR="003555A5" w:rsidRDefault="003555A5">
      <w:pPr>
        <w:pStyle w:val="CommentText"/>
      </w:pPr>
      <w:r>
        <w:rPr>
          <w:rStyle w:val="CommentReference"/>
        </w:rPr>
        <w:annotationRef/>
      </w:r>
      <w:r>
        <w:t>Yang, is it possible for you to generate this figure?</w:t>
      </w:r>
    </w:p>
  </w:comment>
  <w:comment w:id="120" w:author="Sundaram, Maria" w:date="2018-10-15T09:21:00Z" w:initials="SM">
    <w:p w14:paraId="5A278523" w14:textId="77777777" w:rsidR="003555A5" w:rsidRPr="00B17006" w:rsidRDefault="003555A5" w:rsidP="003555A5">
      <w:pPr>
        <w:spacing w:after="240" w:line="240" w:lineRule="auto"/>
        <w:rPr>
          <w:rFonts w:ascii="Times New Roman" w:eastAsia="Times New Roman" w:hAnsi="Times New Roman" w:cs="Times New Roman"/>
          <w:sz w:val="24"/>
          <w:szCs w:val="24"/>
        </w:rPr>
      </w:pPr>
      <w:r>
        <w:rPr>
          <w:rStyle w:val="CommentReference"/>
        </w:rPr>
        <w:annotationRef/>
      </w:r>
      <w:r w:rsidRPr="00B17006">
        <w:rPr>
          <w:rFonts w:ascii="Times New Roman" w:eastAsia="Times New Roman" w:hAnsi="Times New Roman" w:cs="Times New Roman"/>
          <w:color w:val="000000"/>
          <w:sz w:val="24"/>
          <w:szCs w:val="24"/>
        </w:rPr>
        <w:t>They used armslist also:</w:t>
      </w:r>
    </w:p>
    <w:p w14:paraId="392B856E" w14:textId="77777777" w:rsidR="003555A5" w:rsidRPr="00B17006" w:rsidRDefault="00315A38" w:rsidP="003555A5">
      <w:pPr>
        <w:spacing w:after="240" w:line="240" w:lineRule="auto"/>
        <w:rPr>
          <w:rFonts w:ascii="Times New Roman" w:eastAsia="Times New Roman" w:hAnsi="Times New Roman" w:cs="Times New Roman"/>
          <w:sz w:val="24"/>
          <w:szCs w:val="24"/>
        </w:rPr>
      </w:pPr>
      <w:hyperlink r:id="rId1" w:history="1">
        <w:r w:rsidR="003555A5" w:rsidRPr="00B17006">
          <w:rPr>
            <w:rFonts w:ascii="Times New Roman" w:eastAsia="Times New Roman" w:hAnsi="Times New Roman" w:cs="Times New Roman"/>
            <w:color w:val="1155CC"/>
            <w:sz w:val="24"/>
            <w:szCs w:val="24"/>
            <w:u w:val="single"/>
          </w:rPr>
          <w:t>http://lawcenter.giffords.org/gun-laws/policy-areas/background-checks/universal-background-checks/</w:t>
        </w:r>
      </w:hyperlink>
    </w:p>
    <w:p w14:paraId="08D35212" w14:textId="2E003CC1" w:rsidR="003555A5" w:rsidRDefault="003555A5">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11D04C" w15:done="0"/>
  <w15:commentEx w15:paraId="2BB482B4" w15:done="0"/>
  <w15:commentEx w15:paraId="2E22BBED" w15:done="0"/>
  <w15:commentEx w15:paraId="1EB64F00" w15:done="0"/>
  <w15:commentEx w15:paraId="69593034" w15:done="0"/>
  <w15:commentEx w15:paraId="20CA50B8" w15:done="0"/>
  <w15:commentEx w15:paraId="34A523A5" w15:done="0"/>
  <w15:commentEx w15:paraId="0C370BF3" w15:done="0"/>
  <w15:commentEx w15:paraId="6E570C63" w15:done="0"/>
  <w15:commentEx w15:paraId="1F891BE6" w15:done="0"/>
  <w15:commentEx w15:paraId="441186B9" w15:done="0"/>
  <w15:commentEx w15:paraId="2B57B3B7" w15:done="0"/>
  <w15:commentEx w15:paraId="067AE580" w15:done="0"/>
  <w15:commentEx w15:paraId="70FD77A3" w15:done="0"/>
  <w15:commentEx w15:paraId="08D3521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D7CA0" w14:textId="77777777" w:rsidR="00315A38" w:rsidRDefault="00315A38" w:rsidP="003555A5">
      <w:pPr>
        <w:spacing w:after="0" w:line="240" w:lineRule="auto"/>
      </w:pPr>
      <w:r>
        <w:separator/>
      </w:r>
    </w:p>
  </w:endnote>
  <w:endnote w:type="continuationSeparator" w:id="0">
    <w:p w14:paraId="79D53C27" w14:textId="77777777" w:rsidR="00315A38" w:rsidRDefault="00315A38" w:rsidP="0035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B00C1" w14:textId="77777777" w:rsidR="00315A38" w:rsidRDefault="00315A38" w:rsidP="003555A5">
      <w:pPr>
        <w:spacing w:after="0" w:line="240" w:lineRule="auto"/>
      </w:pPr>
      <w:r>
        <w:separator/>
      </w:r>
    </w:p>
  </w:footnote>
  <w:footnote w:type="continuationSeparator" w:id="0">
    <w:p w14:paraId="5AE00706" w14:textId="77777777" w:rsidR="00315A38" w:rsidRDefault="00315A38" w:rsidP="0035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4F6C"/>
    <w:multiLevelType w:val="multilevel"/>
    <w:tmpl w:val="57E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1F37"/>
    <w:multiLevelType w:val="multilevel"/>
    <w:tmpl w:val="742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D05B1"/>
    <w:multiLevelType w:val="multilevel"/>
    <w:tmpl w:val="33860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F6ABD"/>
    <w:multiLevelType w:val="multilevel"/>
    <w:tmpl w:val="4BA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2"/>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daram, Maria">
    <w15:presenceInfo w15:providerId="AD" w15:userId="S-1-5-21-4279633407-28481931-2677731258-449807"/>
  </w15:person>
  <w15:person w15:author="Yang Liu">
    <w15:presenceInfo w15:providerId="AD" w15:userId="S-1-5-21-1149302403-3944600604-1635044949-19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06"/>
    <w:rsid w:val="000F3B71"/>
    <w:rsid w:val="00110BE5"/>
    <w:rsid w:val="00222FB6"/>
    <w:rsid w:val="00233DFF"/>
    <w:rsid w:val="00246284"/>
    <w:rsid w:val="00315A38"/>
    <w:rsid w:val="00346BC2"/>
    <w:rsid w:val="003555A5"/>
    <w:rsid w:val="00566FDC"/>
    <w:rsid w:val="00571046"/>
    <w:rsid w:val="00647241"/>
    <w:rsid w:val="00814012"/>
    <w:rsid w:val="009C6BB3"/>
    <w:rsid w:val="009E06E4"/>
    <w:rsid w:val="00B17006"/>
    <w:rsid w:val="00B45823"/>
    <w:rsid w:val="00C657A5"/>
    <w:rsid w:val="00D72DBF"/>
    <w:rsid w:val="00E51E92"/>
    <w:rsid w:val="00F9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8335"/>
  <w15:chartTrackingRefBased/>
  <w15:docId w15:val="{23631E73-E81F-494A-A10B-876F6110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0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006"/>
    <w:rPr>
      <w:color w:val="0000FF"/>
      <w:u w:val="single"/>
    </w:rPr>
  </w:style>
  <w:style w:type="character" w:styleId="CommentReference">
    <w:name w:val="annotation reference"/>
    <w:basedOn w:val="DefaultParagraphFont"/>
    <w:uiPriority w:val="99"/>
    <w:semiHidden/>
    <w:unhideWhenUsed/>
    <w:rsid w:val="00B17006"/>
    <w:rPr>
      <w:sz w:val="16"/>
      <w:szCs w:val="16"/>
    </w:rPr>
  </w:style>
  <w:style w:type="paragraph" w:styleId="CommentText">
    <w:name w:val="annotation text"/>
    <w:basedOn w:val="Normal"/>
    <w:link w:val="CommentTextChar"/>
    <w:uiPriority w:val="99"/>
    <w:semiHidden/>
    <w:unhideWhenUsed/>
    <w:rsid w:val="00B17006"/>
    <w:pPr>
      <w:spacing w:line="240" w:lineRule="auto"/>
    </w:pPr>
    <w:rPr>
      <w:sz w:val="20"/>
      <w:szCs w:val="20"/>
    </w:rPr>
  </w:style>
  <w:style w:type="character" w:customStyle="1" w:styleId="CommentTextChar">
    <w:name w:val="Comment Text Char"/>
    <w:basedOn w:val="DefaultParagraphFont"/>
    <w:link w:val="CommentText"/>
    <w:uiPriority w:val="99"/>
    <w:semiHidden/>
    <w:rsid w:val="00B17006"/>
    <w:rPr>
      <w:sz w:val="20"/>
      <w:szCs w:val="20"/>
    </w:rPr>
  </w:style>
  <w:style w:type="paragraph" w:styleId="CommentSubject">
    <w:name w:val="annotation subject"/>
    <w:basedOn w:val="CommentText"/>
    <w:next w:val="CommentText"/>
    <w:link w:val="CommentSubjectChar"/>
    <w:uiPriority w:val="99"/>
    <w:semiHidden/>
    <w:unhideWhenUsed/>
    <w:rsid w:val="00B17006"/>
    <w:rPr>
      <w:b/>
      <w:bCs/>
    </w:rPr>
  </w:style>
  <w:style w:type="character" w:customStyle="1" w:styleId="CommentSubjectChar">
    <w:name w:val="Comment Subject Char"/>
    <w:basedOn w:val="CommentTextChar"/>
    <w:link w:val="CommentSubject"/>
    <w:uiPriority w:val="99"/>
    <w:semiHidden/>
    <w:rsid w:val="00B17006"/>
    <w:rPr>
      <w:b/>
      <w:bCs/>
      <w:sz w:val="20"/>
      <w:szCs w:val="20"/>
    </w:rPr>
  </w:style>
  <w:style w:type="paragraph" w:styleId="BalloonText">
    <w:name w:val="Balloon Text"/>
    <w:basedOn w:val="Normal"/>
    <w:link w:val="BalloonTextChar"/>
    <w:uiPriority w:val="99"/>
    <w:semiHidden/>
    <w:unhideWhenUsed/>
    <w:rsid w:val="00B1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006"/>
    <w:rPr>
      <w:rFonts w:ascii="Segoe UI" w:hAnsi="Segoe UI" w:cs="Segoe UI"/>
      <w:sz w:val="18"/>
      <w:szCs w:val="18"/>
    </w:rPr>
  </w:style>
  <w:style w:type="table" w:styleId="TableGrid">
    <w:name w:val="Table Grid"/>
    <w:basedOn w:val="TableNormal"/>
    <w:uiPriority w:val="39"/>
    <w:rsid w:val="009C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5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5A5"/>
  </w:style>
  <w:style w:type="paragraph" w:styleId="Footer">
    <w:name w:val="footer"/>
    <w:basedOn w:val="Normal"/>
    <w:link w:val="FooterChar"/>
    <w:uiPriority w:val="99"/>
    <w:unhideWhenUsed/>
    <w:rsid w:val="00355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3864">
      <w:bodyDiv w:val="1"/>
      <w:marLeft w:val="0"/>
      <w:marRight w:val="0"/>
      <w:marTop w:val="0"/>
      <w:marBottom w:val="0"/>
      <w:divBdr>
        <w:top w:val="none" w:sz="0" w:space="0" w:color="auto"/>
        <w:left w:val="none" w:sz="0" w:space="0" w:color="auto"/>
        <w:bottom w:val="none" w:sz="0" w:space="0" w:color="auto"/>
        <w:right w:val="none" w:sz="0" w:space="0" w:color="auto"/>
      </w:divBdr>
    </w:div>
    <w:div w:id="11525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lawcenter.giffords.org/gun-laws/policy-areas/background-checks/universal-background-check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Sundaram, Maria</dc:creator>
  <cp:keywords/>
  <dc:description/>
  <cp:lastModifiedBy>Yang Liu</cp:lastModifiedBy>
  <cp:revision>2</cp:revision>
  <dcterms:created xsi:type="dcterms:W3CDTF">2018-10-16T22:12:00Z</dcterms:created>
  <dcterms:modified xsi:type="dcterms:W3CDTF">2018-10-16T22:12:00Z</dcterms:modified>
</cp:coreProperties>
</file>